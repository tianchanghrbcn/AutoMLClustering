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EF2A3" w14:textId="77777777" w:rsidR="006D5F1F" w:rsidRPr="006D5F1F" w:rsidRDefault="006D5F1F" w:rsidP="006D5F1F">
      <w:pPr>
        <w:rPr>
          <w:b/>
          <w:bCs/>
        </w:rPr>
      </w:pPr>
      <w:r w:rsidRPr="006D5F1F">
        <w:rPr>
          <w:b/>
          <w:bCs/>
        </w:rPr>
        <w:t>一、论文整体结构的优化与调整</w:t>
      </w:r>
    </w:p>
    <w:p w14:paraId="18EF38ED" w14:textId="77777777" w:rsidR="006D5F1F" w:rsidRPr="006D5F1F" w:rsidRDefault="006D5F1F" w:rsidP="006D5F1F">
      <w:r w:rsidRPr="006D5F1F">
        <w:t>以下为推荐的总体章节结构（可根据目标期刊/会议要求微调）：</w:t>
      </w:r>
    </w:p>
    <w:p w14:paraId="2C678A2E" w14:textId="77777777" w:rsidR="006D5F1F" w:rsidRPr="006D5F1F" w:rsidRDefault="006D5F1F" w:rsidP="006D5F1F">
      <w:pPr>
        <w:numPr>
          <w:ilvl w:val="0"/>
          <w:numId w:val="1"/>
        </w:numPr>
      </w:pPr>
      <w:r w:rsidRPr="006D5F1F">
        <w:rPr>
          <w:b/>
          <w:bCs/>
        </w:rPr>
        <w:t>引言（Introduction）</w:t>
      </w:r>
    </w:p>
    <w:p w14:paraId="1B2CD563" w14:textId="77777777" w:rsidR="006D5F1F" w:rsidRPr="006D5F1F" w:rsidRDefault="006D5F1F" w:rsidP="006D5F1F">
      <w:pPr>
        <w:numPr>
          <w:ilvl w:val="0"/>
          <w:numId w:val="1"/>
        </w:numPr>
      </w:pPr>
      <w:r w:rsidRPr="006D5F1F">
        <w:rPr>
          <w:b/>
          <w:bCs/>
        </w:rPr>
        <w:t>相关工作（Related Work）</w:t>
      </w:r>
    </w:p>
    <w:p w14:paraId="2203062B" w14:textId="77777777" w:rsidR="006D5F1F" w:rsidRPr="006D5F1F" w:rsidRDefault="006D5F1F" w:rsidP="006D5F1F">
      <w:pPr>
        <w:numPr>
          <w:ilvl w:val="0"/>
          <w:numId w:val="1"/>
        </w:numPr>
      </w:pPr>
      <w:r w:rsidRPr="006D5F1F">
        <w:rPr>
          <w:b/>
          <w:bCs/>
        </w:rPr>
        <w:t>问题背景与挑战（Problem Statement and Challenges）</w:t>
      </w:r>
    </w:p>
    <w:p w14:paraId="691052DF" w14:textId="77777777" w:rsidR="006D5F1F" w:rsidRPr="006D5F1F" w:rsidRDefault="006D5F1F" w:rsidP="006D5F1F">
      <w:pPr>
        <w:numPr>
          <w:ilvl w:val="0"/>
          <w:numId w:val="1"/>
        </w:numPr>
      </w:pPr>
      <w:r w:rsidRPr="006D5F1F">
        <w:rPr>
          <w:b/>
          <w:bCs/>
        </w:rPr>
        <w:t>方法与模型（Proposed Method / Model）</w:t>
      </w:r>
    </w:p>
    <w:p w14:paraId="32481825" w14:textId="77777777" w:rsidR="006D5F1F" w:rsidRPr="006D5F1F" w:rsidRDefault="006D5F1F" w:rsidP="006D5F1F">
      <w:pPr>
        <w:numPr>
          <w:ilvl w:val="0"/>
          <w:numId w:val="1"/>
        </w:numPr>
      </w:pPr>
      <w:r w:rsidRPr="006D5F1F">
        <w:rPr>
          <w:b/>
          <w:bCs/>
        </w:rPr>
        <w:t>理论分析或技术细节（Theoretical/Technical Analysis）</w:t>
      </w:r>
    </w:p>
    <w:p w14:paraId="12D302D5" w14:textId="77777777" w:rsidR="006D5F1F" w:rsidRPr="006D5F1F" w:rsidRDefault="006D5F1F" w:rsidP="006D5F1F">
      <w:pPr>
        <w:numPr>
          <w:ilvl w:val="0"/>
          <w:numId w:val="1"/>
        </w:numPr>
      </w:pPr>
      <w:r w:rsidRPr="006D5F1F">
        <w:rPr>
          <w:b/>
          <w:bCs/>
        </w:rPr>
        <w:t>实验与结果（Experiments &amp; Results）</w:t>
      </w:r>
    </w:p>
    <w:p w14:paraId="4420727B" w14:textId="77777777" w:rsidR="006D5F1F" w:rsidRPr="006D5F1F" w:rsidRDefault="006D5F1F" w:rsidP="006D5F1F">
      <w:pPr>
        <w:numPr>
          <w:ilvl w:val="0"/>
          <w:numId w:val="1"/>
        </w:numPr>
      </w:pPr>
      <w:r w:rsidRPr="006D5F1F">
        <w:rPr>
          <w:b/>
          <w:bCs/>
        </w:rPr>
        <w:t>结论与展望（Conclusion &amp; Future Work）</w:t>
      </w:r>
    </w:p>
    <w:p w14:paraId="2BD4AF01" w14:textId="77777777" w:rsidR="006D5F1F" w:rsidRPr="006D5F1F" w:rsidRDefault="006D5F1F" w:rsidP="006D5F1F">
      <w:r w:rsidRPr="006D5F1F">
        <w:t>其中，第 3 章和第 4 章可根据内容多少进行合并或拆分，但要保证</w:t>
      </w:r>
      <w:r w:rsidRPr="006D5F1F">
        <w:rPr>
          <w:b/>
          <w:bCs/>
        </w:rPr>
        <w:t>问题背景与技术需求</w:t>
      </w:r>
      <w:r w:rsidRPr="006D5F1F">
        <w:t>清晰，再过渡到</w:t>
      </w:r>
      <w:r w:rsidRPr="006D5F1F">
        <w:rPr>
          <w:b/>
          <w:bCs/>
        </w:rPr>
        <w:t>方法细节</w:t>
      </w:r>
      <w:r w:rsidRPr="006D5F1F">
        <w:t>；如果论文对理论推导有更深要求，则可在第 5 章单独展开，否则可放到第 4 章的末尾小节。</w:t>
      </w:r>
    </w:p>
    <w:p w14:paraId="194A766F" w14:textId="77777777" w:rsidR="006D5F1F" w:rsidRPr="006D5F1F" w:rsidRDefault="00000000" w:rsidP="006D5F1F">
      <w:r>
        <w:pict w14:anchorId="6A884210">
          <v:rect id="_x0000_i1025" style="width:0;height:1.5pt" o:hralign="center" o:hrstd="t" o:hr="t" fillcolor="#a0a0a0" stroked="f"/>
        </w:pict>
      </w:r>
    </w:p>
    <w:p w14:paraId="58AE3539" w14:textId="77777777" w:rsidR="006D5F1F" w:rsidRPr="006D5F1F" w:rsidRDefault="006D5F1F" w:rsidP="006D5F1F">
      <w:pPr>
        <w:rPr>
          <w:b/>
          <w:bCs/>
        </w:rPr>
      </w:pPr>
      <w:r w:rsidRPr="006D5F1F">
        <w:rPr>
          <w:b/>
          <w:bCs/>
        </w:rPr>
        <w:t>二、各章节的具体修改要点</w:t>
      </w:r>
    </w:p>
    <w:p w14:paraId="2E3CAEB0" w14:textId="77777777" w:rsidR="006D5F1F" w:rsidRPr="006D5F1F" w:rsidRDefault="006D5F1F" w:rsidP="006D5F1F">
      <w:r w:rsidRPr="006D5F1F">
        <w:t>下面逐章说明如何融合导师与我之前给出的建议，</w:t>
      </w:r>
      <w:r w:rsidRPr="006D5F1F">
        <w:rPr>
          <w:b/>
          <w:bCs/>
        </w:rPr>
        <w:t>并结合论文现有内容进行落地式的改写</w:t>
      </w:r>
      <w:r w:rsidRPr="006D5F1F">
        <w:t>。</w:t>
      </w:r>
    </w:p>
    <w:p w14:paraId="69066DC0" w14:textId="77777777" w:rsidR="006D5F1F" w:rsidRPr="006D5F1F" w:rsidRDefault="006D5F1F" w:rsidP="006D5F1F">
      <w:pPr>
        <w:rPr>
          <w:b/>
          <w:bCs/>
        </w:rPr>
      </w:pPr>
      <w:r w:rsidRPr="006D5F1F">
        <w:rPr>
          <w:b/>
          <w:bCs/>
        </w:rPr>
        <w:t>1. 引言（Introduction）</w:t>
      </w:r>
    </w:p>
    <w:p w14:paraId="36AD5A75" w14:textId="77777777" w:rsidR="006D5F1F" w:rsidRPr="006D5F1F" w:rsidRDefault="006D5F1F" w:rsidP="006D5F1F">
      <w:r w:rsidRPr="006D5F1F">
        <w:rPr>
          <w:b/>
          <w:bCs/>
        </w:rPr>
        <w:t>1.1. 先介绍领域背景与研究意义</w:t>
      </w:r>
    </w:p>
    <w:p w14:paraId="33741013" w14:textId="77777777" w:rsidR="006D5F1F" w:rsidRPr="006D5F1F" w:rsidRDefault="006D5F1F" w:rsidP="006D5F1F">
      <w:pPr>
        <w:numPr>
          <w:ilvl w:val="0"/>
          <w:numId w:val="2"/>
        </w:numPr>
      </w:pPr>
      <w:r w:rsidRPr="006D5F1F">
        <w:t>简洁概述“大数据时代，数据质量问题非常突出，对聚类算法造成什么影响”。</w:t>
      </w:r>
    </w:p>
    <w:p w14:paraId="06996D04" w14:textId="77777777" w:rsidR="006D5F1F" w:rsidRPr="006D5F1F" w:rsidRDefault="006D5F1F" w:rsidP="006D5F1F">
      <w:pPr>
        <w:numPr>
          <w:ilvl w:val="0"/>
          <w:numId w:val="2"/>
        </w:numPr>
      </w:pPr>
      <w:r w:rsidRPr="006D5F1F">
        <w:t>结合真实行业/应用场景（医疗、金融、工业物联网等），说明无监督学习和数据质量管理的重要性。</w:t>
      </w:r>
    </w:p>
    <w:p w14:paraId="46F7EA33" w14:textId="77777777" w:rsidR="006D5F1F" w:rsidRPr="006D5F1F" w:rsidRDefault="006D5F1F" w:rsidP="006D5F1F">
      <w:r w:rsidRPr="006D5F1F">
        <w:rPr>
          <w:b/>
          <w:bCs/>
        </w:rPr>
        <w:t>1.2. 肯定现有技术的进展</w:t>
      </w:r>
    </w:p>
    <w:p w14:paraId="2FE085C3" w14:textId="77777777" w:rsidR="006D5F1F" w:rsidRPr="006D5F1F" w:rsidRDefault="006D5F1F" w:rsidP="006D5F1F">
      <w:pPr>
        <w:numPr>
          <w:ilvl w:val="0"/>
          <w:numId w:val="3"/>
        </w:numPr>
      </w:pPr>
      <w:r w:rsidRPr="006D5F1F">
        <w:t>以“正面”方式突出已有数据清洗或聚类技术的优秀之处：比如已有清洗技术在</w:t>
      </w:r>
      <w:proofErr w:type="gramStart"/>
      <w:r w:rsidRPr="006D5F1F">
        <w:t>缺失值</w:t>
      </w:r>
      <w:proofErr w:type="gramEnd"/>
      <w:r w:rsidRPr="006D5F1F">
        <w:t>处理、简单的错误纠正等方面已成熟；已有自动化机器学习 (</w:t>
      </w:r>
      <w:proofErr w:type="spellStart"/>
      <w:r w:rsidRPr="006D5F1F">
        <w:t>AutoML</w:t>
      </w:r>
      <w:proofErr w:type="spellEnd"/>
      <w:r w:rsidRPr="006D5F1F">
        <w:t>) 在有监督任务取得了哪些</w:t>
      </w:r>
      <w:proofErr w:type="gramStart"/>
      <w:r w:rsidRPr="006D5F1F">
        <w:t>耀眼成果</w:t>
      </w:r>
      <w:proofErr w:type="gramEnd"/>
      <w:r w:rsidRPr="006D5F1F">
        <w:t>等。</w:t>
      </w:r>
    </w:p>
    <w:p w14:paraId="53785E82" w14:textId="77777777" w:rsidR="006D5F1F" w:rsidRPr="006D5F1F" w:rsidRDefault="006D5F1F" w:rsidP="006D5F1F">
      <w:pPr>
        <w:numPr>
          <w:ilvl w:val="0"/>
          <w:numId w:val="3"/>
        </w:numPr>
      </w:pPr>
      <w:r w:rsidRPr="006D5F1F">
        <w:t>引用一些具体文献或权威成果来佐证，而不是</w:t>
      </w:r>
      <w:proofErr w:type="gramStart"/>
      <w:r w:rsidRPr="006D5F1F">
        <w:t>一</w:t>
      </w:r>
      <w:proofErr w:type="gramEnd"/>
      <w:r w:rsidRPr="006D5F1F">
        <w:t>上来就说“他们都不行”。</w:t>
      </w:r>
    </w:p>
    <w:p w14:paraId="4BCE84CE" w14:textId="77777777" w:rsidR="006D5F1F" w:rsidRPr="006D5F1F" w:rsidRDefault="006D5F1F" w:rsidP="006D5F1F">
      <w:r w:rsidRPr="006D5F1F">
        <w:rPr>
          <w:b/>
          <w:bCs/>
        </w:rPr>
        <w:t>1.3. 引出新需求和新挑战</w:t>
      </w:r>
    </w:p>
    <w:p w14:paraId="4CC9BC09" w14:textId="77777777" w:rsidR="006D5F1F" w:rsidRPr="006D5F1F" w:rsidRDefault="006D5F1F" w:rsidP="006D5F1F">
      <w:pPr>
        <w:numPr>
          <w:ilvl w:val="0"/>
          <w:numId w:val="4"/>
        </w:numPr>
      </w:pPr>
      <w:r w:rsidRPr="006D5F1F">
        <w:t>在肯定已有方法后，再自然地过渡到“然而，在面对</w:t>
      </w:r>
      <w:r w:rsidRPr="006D5F1F">
        <w:rPr>
          <w:b/>
          <w:bCs/>
        </w:rPr>
        <w:t>下游聚类</w:t>
      </w:r>
      <w:r w:rsidRPr="006D5F1F">
        <w:t>这一特殊的无监督场景时，还有新的需求没有被完全满足”。</w:t>
      </w:r>
    </w:p>
    <w:p w14:paraId="723F8001" w14:textId="77777777" w:rsidR="006D5F1F" w:rsidRPr="006D5F1F" w:rsidRDefault="006D5F1F" w:rsidP="006D5F1F">
      <w:pPr>
        <w:numPr>
          <w:ilvl w:val="0"/>
          <w:numId w:val="4"/>
        </w:numPr>
      </w:pPr>
      <w:r w:rsidRPr="006D5F1F">
        <w:lastRenderedPageBreak/>
        <w:t>用几句话点出核心痛点：多样化的数据质量问题、搜索空间</w:t>
      </w:r>
      <w:proofErr w:type="gramStart"/>
      <w:r w:rsidRPr="006D5F1F">
        <w:t>指数级</w:t>
      </w:r>
      <w:proofErr w:type="gramEnd"/>
      <w:r w:rsidRPr="006D5F1F">
        <w:t>增长、聚类算法对噪声敏感等。</w:t>
      </w:r>
    </w:p>
    <w:p w14:paraId="091EA54C" w14:textId="77777777" w:rsidR="006D5F1F" w:rsidRPr="006D5F1F" w:rsidRDefault="006D5F1F" w:rsidP="006D5F1F">
      <w:r w:rsidRPr="006D5F1F">
        <w:rPr>
          <w:b/>
          <w:bCs/>
        </w:rPr>
        <w:t>1.4. 明确本文工作与创新贡献</w:t>
      </w:r>
    </w:p>
    <w:p w14:paraId="77B7FCB1" w14:textId="77777777" w:rsidR="006D5F1F" w:rsidRPr="006D5F1F" w:rsidRDefault="006D5F1F" w:rsidP="006D5F1F">
      <w:pPr>
        <w:numPr>
          <w:ilvl w:val="0"/>
          <w:numId w:val="5"/>
        </w:numPr>
      </w:pPr>
      <w:r w:rsidRPr="006D5F1F">
        <w:t>结合新需求，进一步说“为应对这些挑战，我们的研究提出了</w:t>
      </w:r>
      <w:r w:rsidRPr="006D5F1F">
        <w:rPr>
          <w:b/>
          <w:bCs/>
        </w:rPr>
        <w:t>清洗-聚类协同优化</w:t>
      </w:r>
      <w:r w:rsidRPr="006D5F1F">
        <w:t>的自动化框架……”。</w:t>
      </w:r>
    </w:p>
    <w:p w14:paraId="68661952" w14:textId="77777777" w:rsidR="006D5F1F" w:rsidRPr="006D5F1F" w:rsidRDefault="006D5F1F" w:rsidP="006D5F1F">
      <w:pPr>
        <w:numPr>
          <w:ilvl w:val="0"/>
          <w:numId w:val="5"/>
        </w:numPr>
      </w:pPr>
      <w:r w:rsidRPr="006D5F1F">
        <w:t>贡献要点可列成 2~4 条，尤其要强调技术深度、理论支持、实验性能，以及</w:t>
      </w:r>
      <w:proofErr w:type="gramStart"/>
      <w:r w:rsidRPr="006D5F1F">
        <w:t>跟现有</w:t>
      </w:r>
      <w:proofErr w:type="gramEnd"/>
      <w:r w:rsidRPr="006D5F1F">
        <w:t>方法相比的优势。</w:t>
      </w:r>
    </w:p>
    <w:p w14:paraId="2FE644EB" w14:textId="77777777" w:rsidR="006D5F1F" w:rsidRPr="006D5F1F" w:rsidRDefault="006D5F1F" w:rsidP="006D5F1F">
      <w:r w:rsidRPr="006D5F1F">
        <w:rPr>
          <w:b/>
          <w:bCs/>
        </w:rPr>
        <w:t>1.5. 章节安排</w:t>
      </w:r>
    </w:p>
    <w:p w14:paraId="2FEEB4F4" w14:textId="77777777" w:rsidR="006D5F1F" w:rsidRPr="006D5F1F" w:rsidRDefault="006D5F1F" w:rsidP="006D5F1F">
      <w:pPr>
        <w:numPr>
          <w:ilvl w:val="0"/>
          <w:numId w:val="6"/>
        </w:numPr>
      </w:pPr>
      <w:r w:rsidRPr="006D5F1F">
        <w:t>简要概括论文接下来各章的结构安排（第 2 章介绍相关工作…，第 3 章描述问题和技术难点…，第 4 章提出方法…等），帮助读者有全局认识。</w:t>
      </w:r>
    </w:p>
    <w:p w14:paraId="73A0B65A" w14:textId="77777777" w:rsidR="006D5F1F" w:rsidRPr="006D5F1F" w:rsidRDefault="006D5F1F" w:rsidP="006D5F1F">
      <w:r w:rsidRPr="006D5F1F">
        <w:rPr>
          <w:b/>
          <w:bCs/>
        </w:rPr>
        <w:t>修改落地：</w:t>
      </w:r>
    </w:p>
    <w:p w14:paraId="77807FFF" w14:textId="77777777" w:rsidR="006D5F1F" w:rsidRPr="006D5F1F" w:rsidRDefault="006D5F1F" w:rsidP="006D5F1F">
      <w:pPr>
        <w:numPr>
          <w:ilvl w:val="0"/>
          <w:numId w:val="7"/>
        </w:numPr>
      </w:pPr>
      <w:r w:rsidRPr="006D5F1F">
        <w:t>「原引言」中如果存在“上来就批评现有做法”的句子，要改成“充分肯定 + 发现未满足需求 + 提出改进动机”的论述形式。</w:t>
      </w:r>
    </w:p>
    <w:p w14:paraId="17BB49A8" w14:textId="77777777" w:rsidR="006D5F1F" w:rsidRPr="006D5F1F" w:rsidRDefault="006D5F1F" w:rsidP="006D5F1F">
      <w:pPr>
        <w:numPr>
          <w:ilvl w:val="0"/>
          <w:numId w:val="7"/>
        </w:numPr>
      </w:pPr>
      <w:r w:rsidRPr="006D5F1F">
        <w:t>若有大段文献综述，可挪至第二章，以保证引言相对精炼。</w:t>
      </w:r>
    </w:p>
    <w:p w14:paraId="07057ACA" w14:textId="77777777" w:rsidR="006D5F1F" w:rsidRPr="006D5F1F" w:rsidRDefault="00000000" w:rsidP="006D5F1F">
      <w:r>
        <w:pict w14:anchorId="085B4006">
          <v:rect id="_x0000_i1026" style="width:0;height:1.5pt" o:hralign="center" o:hrstd="t" o:hr="t" fillcolor="#a0a0a0" stroked="f"/>
        </w:pict>
      </w:r>
    </w:p>
    <w:p w14:paraId="7844592B" w14:textId="77777777" w:rsidR="006D5F1F" w:rsidRPr="006D5F1F" w:rsidRDefault="006D5F1F" w:rsidP="006D5F1F">
      <w:pPr>
        <w:rPr>
          <w:b/>
          <w:bCs/>
        </w:rPr>
      </w:pPr>
      <w:r w:rsidRPr="006D5F1F">
        <w:rPr>
          <w:b/>
          <w:bCs/>
        </w:rPr>
        <w:t>2. 相关工作（Related Work）</w:t>
      </w:r>
    </w:p>
    <w:p w14:paraId="711DB2E4" w14:textId="77777777" w:rsidR="006D5F1F" w:rsidRPr="006D5F1F" w:rsidRDefault="006D5F1F" w:rsidP="006D5F1F">
      <w:r w:rsidRPr="006D5F1F">
        <w:rPr>
          <w:b/>
          <w:bCs/>
        </w:rPr>
        <w:t>目标：</w:t>
      </w:r>
      <w:r w:rsidRPr="006D5F1F">
        <w:t xml:space="preserve"> 在此章节，遵循导师的“欲扬先抑”思路，</w:t>
      </w:r>
      <w:r w:rsidRPr="006D5F1F">
        <w:rPr>
          <w:b/>
          <w:bCs/>
        </w:rPr>
        <w:t>先充分说明现有研究已经做到什么程度、好在哪里</w:t>
      </w:r>
      <w:r w:rsidRPr="006D5F1F">
        <w:t>，然后逐步指出为满足“无监督聚类 + 数据清洗协同”的更高要求，还有哪些</w:t>
      </w:r>
      <w:r w:rsidRPr="006D5F1F">
        <w:rPr>
          <w:b/>
          <w:bCs/>
        </w:rPr>
        <w:t>潜在不足或空缺</w:t>
      </w:r>
      <w:r w:rsidRPr="006D5F1F">
        <w:t>。</w:t>
      </w:r>
    </w:p>
    <w:p w14:paraId="1B64C0CD" w14:textId="77777777" w:rsidR="006D5F1F" w:rsidRPr="006D5F1F" w:rsidRDefault="006D5F1F" w:rsidP="006D5F1F">
      <w:r w:rsidRPr="006D5F1F">
        <w:rPr>
          <w:b/>
          <w:bCs/>
        </w:rPr>
        <w:t>2.1. 数据清洗的研究进展</w:t>
      </w:r>
    </w:p>
    <w:p w14:paraId="03454893" w14:textId="77777777" w:rsidR="006D5F1F" w:rsidRPr="006D5F1F" w:rsidRDefault="006D5F1F" w:rsidP="006D5F1F">
      <w:pPr>
        <w:numPr>
          <w:ilvl w:val="0"/>
          <w:numId w:val="8"/>
        </w:numPr>
      </w:pPr>
      <w:r w:rsidRPr="006D5F1F">
        <w:t>可以分主题陈述。例如：</w:t>
      </w:r>
      <w:proofErr w:type="gramStart"/>
      <w:r w:rsidRPr="006D5F1F">
        <w:t>缺失值</w:t>
      </w:r>
      <w:proofErr w:type="gramEnd"/>
      <w:r w:rsidRPr="006D5F1F">
        <w:t>填补（统计方法、机器学习方法）；错误值检测与纠正（基于规则/基于模型）；噪声处理（基于距离、基于密度等）……</w:t>
      </w:r>
    </w:p>
    <w:p w14:paraId="13FDE98D" w14:textId="77777777" w:rsidR="006D5F1F" w:rsidRPr="006D5F1F" w:rsidRDefault="006D5F1F" w:rsidP="006D5F1F">
      <w:pPr>
        <w:numPr>
          <w:ilvl w:val="0"/>
          <w:numId w:val="8"/>
        </w:numPr>
      </w:pPr>
      <w:r w:rsidRPr="006D5F1F">
        <w:t>多列举一些典型文献（最好具体到方法名称或核心贡献），“某某在 SIGMOD/ICDE 上提出了什么方法，解决了什么问题，效果如何”等。</w:t>
      </w:r>
    </w:p>
    <w:p w14:paraId="0EF577E8" w14:textId="77777777" w:rsidR="006D5F1F" w:rsidRPr="006D5F1F" w:rsidRDefault="006D5F1F" w:rsidP="006D5F1F">
      <w:pPr>
        <w:numPr>
          <w:ilvl w:val="0"/>
          <w:numId w:val="8"/>
        </w:numPr>
      </w:pPr>
      <w:r w:rsidRPr="006D5F1F">
        <w:t>先肯定其优点：简单、高效、某类错误处理得好。再指出它尚未充分考虑无监督聚类需求下的数据分布结构。</w:t>
      </w:r>
    </w:p>
    <w:p w14:paraId="7A05B3CE" w14:textId="77777777" w:rsidR="006D5F1F" w:rsidRPr="006D5F1F" w:rsidRDefault="006D5F1F" w:rsidP="006D5F1F">
      <w:r w:rsidRPr="006D5F1F">
        <w:rPr>
          <w:b/>
          <w:bCs/>
        </w:rPr>
        <w:t>2.2. 聚类算法与</w:t>
      </w:r>
      <w:proofErr w:type="spellStart"/>
      <w:r w:rsidRPr="006D5F1F">
        <w:rPr>
          <w:b/>
          <w:bCs/>
        </w:rPr>
        <w:t>AutoML</w:t>
      </w:r>
      <w:proofErr w:type="spellEnd"/>
      <w:r w:rsidRPr="006D5F1F">
        <w:rPr>
          <w:b/>
          <w:bCs/>
        </w:rPr>
        <w:t>在无监督场景的进展</w:t>
      </w:r>
    </w:p>
    <w:p w14:paraId="47CFCC56" w14:textId="77777777" w:rsidR="006D5F1F" w:rsidRPr="006D5F1F" w:rsidRDefault="006D5F1F" w:rsidP="006D5F1F">
      <w:pPr>
        <w:numPr>
          <w:ilvl w:val="0"/>
          <w:numId w:val="9"/>
        </w:numPr>
      </w:pPr>
      <w:r w:rsidRPr="006D5F1F">
        <w:t xml:space="preserve">对聚类算法（K-Means、DBSCAN、HC 等）已有改进、以及 </w:t>
      </w:r>
      <w:proofErr w:type="spellStart"/>
      <w:r w:rsidRPr="006D5F1F">
        <w:t>AutoML</w:t>
      </w:r>
      <w:proofErr w:type="spellEnd"/>
      <w:r w:rsidRPr="006D5F1F">
        <w:t xml:space="preserve"> 在无监督学习中的一些尝试给予正面介绍。</w:t>
      </w:r>
    </w:p>
    <w:p w14:paraId="09DEEBAB" w14:textId="77777777" w:rsidR="006D5F1F" w:rsidRPr="006D5F1F" w:rsidRDefault="006D5F1F" w:rsidP="006D5F1F">
      <w:pPr>
        <w:numPr>
          <w:ilvl w:val="0"/>
          <w:numId w:val="9"/>
        </w:numPr>
      </w:pPr>
      <w:r w:rsidRPr="006D5F1F">
        <w:t>“已有文献提出自动选择聚类数、或对部分预处理自动化，但尚未将复杂的数据清洗管</w:t>
      </w:r>
      <w:r w:rsidRPr="006D5F1F">
        <w:lastRenderedPageBreak/>
        <w:t>线纳入整体搜索”等，可自然引出论文后续的管线思路。</w:t>
      </w:r>
    </w:p>
    <w:p w14:paraId="4803AC3A" w14:textId="77777777" w:rsidR="006D5F1F" w:rsidRPr="006D5F1F" w:rsidRDefault="006D5F1F" w:rsidP="006D5F1F">
      <w:r w:rsidRPr="006D5F1F">
        <w:rPr>
          <w:b/>
          <w:bCs/>
        </w:rPr>
        <w:t>2.3. 小结与论文切入点</w:t>
      </w:r>
    </w:p>
    <w:p w14:paraId="4FF3143F" w14:textId="77777777" w:rsidR="006D5F1F" w:rsidRPr="006D5F1F" w:rsidRDefault="006D5F1F" w:rsidP="006D5F1F">
      <w:pPr>
        <w:numPr>
          <w:ilvl w:val="0"/>
          <w:numId w:val="10"/>
        </w:numPr>
      </w:pPr>
      <w:r w:rsidRPr="006D5F1F">
        <w:t xml:space="preserve">最后的小节强调： </w:t>
      </w:r>
    </w:p>
    <w:p w14:paraId="3B5C934C" w14:textId="77777777" w:rsidR="006D5F1F" w:rsidRPr="006D5F1F" w:rsidRDefault="006D5F1F" w:rsidP="006D5F1F">
      <w:pPr>
        <w:numPr>
          <w:ilvl w:val="1"/>
          <w:numId w:val="10"/>
        </w:numPr>
      </w:pPr>
      <w:r w:rsidRPr="006D5F1F">
        <w:t>“现有数据清洗方法或聚类方法都</w:t>
      </w:r>
      <w:r w:rsidRPr="006D5F1F">
        <w:rPr>
          <w:b/>
          <w:bCs/>
        </w:rPr>
        <w:t>各自</w:t>
      </w:r>
      <w:r w:rsidRPr="006D5F1F">
        <w:t>发展得很好，但</w:t>
      </w:r>
      <w:r w:rsidRPr="006D5F1F">
        <w:rPr>
          <w:b/>
          <w:bCs/>
        </w:rPr>
        <w:t>尚缺</w:t>
      </w:r>
      <w:r w:rsidRPr="006D5F1F">
        <w:t>将二者协同优化、面向多样化数据质量的自动化方案”；</w:t>
      </w:r>
    </w:p>
    <w:p w14:paraId="698B9F5A" w14:textId="77777777" w:rsidR="006D5F1F" w:rsidRPr="006D5F1F" w:rsidRDefault="006D5F1F" w:rsidP="006D5F1F">
      <w:pPr>
        <w:numPr>
          <w:ilvl w:val="1"/>
          <w:numId w:val="10"/>
        </w:numPr>
      </w:pPr>
      <w:r w:rsidRPr="006D5F1F">
        <w:t>“现有自动化方法多针对有监督任务，对无监督 + 数据质量问题仍存在研究空白”；</w:t>
      </w:r>
    </w:p>
    <w:p w14:paraId="2C6D2A3F" w14:textId="77777777" w:rsidR="006D5F1F" w:rsidRPr="006D5F1F" w:rsidRDefault="006D5F1F" w:rsidP="006D5F1F">
      <w:pPr>
        <w:numPr>
          <w:ilvl w:val="1"/>
          <w:numId w:val="10"/>
        </w:numPr>
      </w:pPr>
      <w:r w:rsidRPr="006D5F1F">
        <w:t xml:space="preserve">“因此，我们针对新需求（清洗-聚类协同 + </w:t>
      </w:r>
      <w:proofErr w:type="spellStart"/>
      <w:r w:rsidRPr="006D5F1F">
        <w:t>AutoML</w:t>
      </w:r>
      <w:proofErr w:type="spellEnd"/>
      <w:r w:rsidRPr="006D5F1F">
        <w:t>）提出更全面的管线方案……”。</w:t>
      </w:r>
    </w:p>
    <w:p w14:paraId="72FA7199" w14:textId="77777777" w:rsidR="006D5F1F" w:rsidRPr="006D5F1F" w:rsidRDefault="006D5F1F" w:rsidP="006D5F1F">
      <w:r w:rsidRPr="006D5F1F">
        <w:rPr>
          <w:b/>
          <w:bCs/>
        </w:rPr>
        <w:t>修改落地：</w:t>
      </w:r>
    </w:p>
    <w:p w14:paraId="0CE4FC10" w14:textId="77777777" w:rsidR="006D5F1F" w:rsidRPr="006D5F1F" w:rsidRDefault="006D5F1F" w:rsidP="006D5F1F">
      <w:pPr>
        <w:numPr>
          <w:ilvl w:val="0"/>
          <w:numId w:val="11"/>
        </w:numPr>
      </w:pPr>
      <w:r w:rsidRPr="006D5F1F">
        <w:rPr>
          <w:b/>
          <w:bCs/>
        </w:rPr>
        <w:t>多引用并正面评价</w:t>
      </w:r>
      <w:r w:rsidRPr="006D5F1F">
        <w:t>：“某某文献很好地解决了什么问题，取得了什么效果”——这是导师特别强调的“肯定已有成果”部分。</w:t>
      </w:r>
    </w:p>
    <w:p w14:paraId="47A6A07E" w14:textId="77777777" w:rsidR="006D5F1F" w:rsidRPr="006D5F1F" w:rsidRDefault="006D5F1F" w:rsidP="006D5F1F">
      <w:pPr>
        <w:numPr>
          <w:ilvl w:val="0"/>
          <w:numId w:val="11"/>
        </w:numPr>
      </w:pPr>
      <w:r w:rsidRPr="006D5F1F">
        <w:t>只在末尾自然引出：但要满足我们业务场景/聚类效率/数据多类型等需求，还有改进空间。</w:t>
      </w:r>
    </w:p>
    <w:p w14:paraId="5E67E1D4" w14:textId="77777777" w:rsidR="006D5F1F" w:rsidRPr="006D5F1F" w:rsidRDefault="00000000" w:rsidP="006D5F1F">
      <w:r>
        <w:pict w14:anchorId="2FB3E259">
          <v:rect id="_x0000_i1027" style="width:0;height:1.5pt" o:hralign="center" o:hrstd="t" o:hr="t" fillcolor="#a0a0a0" stroked="f"/>
        </w:pict>
      </w:r>
    </w:p>
    <w:p w14:paraId="524F7CF9" w14:textId="77777777" w:rsidR="006D5F1F" w:rsidRPr="006D5F1F" w:rsidRDefault="006D5F1F" w:rsidP="006D5F1F">
      <w:pPr>
        <w:rPr>
          <w:b/>
          <w:bCs/>
        </w:rPr>
      </w:pPr>
      <w:r w:rsidRPr="006D5F1F">
        <w:rPr>
          <w:b/>
          <w:bCs/>
        </w:rPr>
        <w:t>3. 问题背景与挑战（Problem Statement and Challenges）</w:t>
      </w:r>
    </w:p>
    <w:p w14:paraId="4E7A3911" w14:textId="77777777" w:rsidR="006D5F1F" w:rsidRPr="006D5F1F" w:rsidRDefault="006D5F1F" w:rsidP="006D5F1F">
      <w:r w:rsidRPr="006D5F1F">
        <w:t>如果您在原文的第 3 章中已经包含了“问题与模型定义”，那么在此处可整合为**“3.1</w:t>
      </w:r>
      <w:del w:id="0" w:author="Unknown">
        <w:r w:rsidRPr="006D5F1F">
          <w:delText>3.2：业务与技术需求 / 难点”</w:delText>
        </w:r>
        <w:r w:rsidRPr="006D5F1F">
          <w:rPr>
            <w:b/>
            <w:bCs/>
          </w:rPr>
          <w:delText>，</w:delText>
        </w:r>
        <w:r w:rsidRPr="006D5F1F">
          <w:delText>“3.3</w:delText>
        </w:r>
      </w:del>
      <w:r w:rsidRPr="006D5F1F">
        <w:t>3.4：数学模型与形式化定义”**的结构。</w:t>
      </w:r>
    </w:p>
    <w:p w14:paraId="41EC2E7F" w14:textId="77777777" w:rsidR="006D5F1F" w:rsidRPr="006D5F1F" w:rsidRDefault="006D5F1F" w:rsidP="006D5F1F">
      <w:pPr>
        <w:numPr>
          <w:ilvl w:val="0"/>
          <w:numId w:val="12"/>
        </w:numPr>
      </w:pPr>
      <w:r w:rsidRPr="006D5F1F">
        <w:rPr>
          <w:b/>
          <w:bCs/>
        </w:rPr>
        <w:t>3.1 业务场景需求</w:t>
      </w:r>
    </w:p>
    <w:p w14:paraId="1CC09881" w14:textId="77777777" w:rsidR="006D5F1F" w:rsidRPr="006D5F1F" w:rsidRDefault="006D5F1F" w:rsidP="006D5F1F">
      <w:pPr>
        <w:numPr>
          <w:ilvl w:val="1"/>
          <w:numId w:val="12"/>
        </w:numPr>
      </w:pPr>
      <w:r w:rsidRPr="006D5F1F">
        <w:t>先写清楚：真实场景（医疗/金融/IoT）中，为什么要做无监督聚类 + 数据清洗？这两者</w:t>
      </w:r>
      <w:r w:rsidRPr="006D5F1F">
        <w:rPr>
          <w:b/>
          <w:bCs/>
        </w:rPr>
        <w:t>结合</w:t>
      </w:r>
      <w:r w:rsidRPr="006D5F1F">
        <w:t>的重要意义是什么？</w:t>
      </w:r>
    </w:p>
    <w:p w14:paraId="23A74297" w14:textId="77777777" w:rsidR="006D5F1F" w:rsidRPr="006D5F1F" w:rsidRDefault="006D5F1F" w:rsidP="006D5F1F">
      <w:pPr>
        <w:numPr>
          <w:ilvl w:val="1"/>
          <w:numId w:val="12"/>
        </w:numPr>
      </w:pPr>
      <w:r w:rsidRPr="006D5F1F">
        <w:t>突出新的需求点：比如动态性、流式数据、噪声分布复杂、</w:t>
      </w:r>
      <w:proofErr w:type="gramStart"/>
      <w:r w:rsidRPr="006D5F1F">
        <w:t>缺失率</w:t>
      </w:r>
      <w:proofErr w:type="gramEnd"/>
      <w:r w:rsidRPr="006D5F1F">
        <w:t>高、对聚类质量要求高等。</w:t>
      </w:r>
    </w:p>
    <w:p w14:paraId="62B25765" w14:textId="77777777" w:rsidR="006D5F1F" w:rsidRPr="006D5F1F" w:rsidRDefault="006D5F1F" w:rsidP="006D5F1F">
      <w:pPr>
        <w:numPr>
          <w:ilvl w:val="0"/>
          <w:numId w:val="12"/>
        </w:numPr>
      </w:pPr>
      <w:r w:rsidRPr="006D5F1F">
        <w:rPr>
          <w:b/>
          <w:bCs/>
        </w:rPr>
        <w:t>3.2 技术需求与难点</w:t>
      </w:r>
    </w:p>
    <w:p w14:paraId="6ECFB4E6" w14:textId="77777777" w:rsidR="006D5F1F" w:rsidRPr="006D5F1F" w:rsidRDefault="006D5F1F" w:rsidP="006D5F1F">
      <w:pPr>
        <w:numPr>
          <w:ilvl w:val="1"/>
          <w:numId w:val="12"/>
        </w:numPr>
      </w:pPr>
      <w:r w:rsidRPr="006D5F1F">
        <w:t>强调</w:t>
      </w:r>
      <w:r w:rsidRPr="006D5F1F">
        <w:rPr>
          <w:b/>
          <w:bCs/>
        </w:rPr>
        <w:t>技术上</w:t>
      </w:r>
      <w:r w:rsidRPr="006D5F1F">
        <w:t xml:space="preserve">的挑战： </w:t>
      </w:r>
    </w:p>
    <w:p w14:paraId="315BDB62" w14:textId="77777777" w:rsidR="006D5F1F" w:rsidRPr="006D5F1F" w:rsidRDefault="006D5F1F" w:rsidP="006D5F1F">
      <w:pPr>
        <w:numPr>
          <w:ilvl w:val="2"/>
          <w:numId w:val="12"/>
        </w:numPr>
      </w:pPr>
      <w:r w:rsidRPr="006D5F1F">
        <w:t>搜索空间大（多种清洗策略 × 多种聚类算法 × 超参数），难以人工穷举；</w:t>
      </w:r>
    </w:p>
    <w:p w14:paraId="2BFC13F2" w14:textId="77777777" w:rsidR="006D5F1F" w:rsidRPr="006D5F1F" w:rsidRDefault="006D5F1F" w:rsidP="006D5F1F">
      <w:pPr>
        <w:numPr>
          <w:ilvl w:val="2"/>
          <w:numId w:val="12"/>
        </w:numPr>
      </w:pPr>
      <w:r w:rsidRPr="006D5F1F">
        <w:t>无监督场景无法像有监督那样依赖准确标签评估；</w:t>
      </w:r>
    </w:p>
    <w:p w14:paraId="0096007D" w14:textId="77777777" w:rsidR="006D5F1F" w:rsidRPr="006D5F1F" w:rsidRDefault="006D5F1F" w:rsidP="006D5F1F">
      <w:pPr>
        <w:numPr>
          <w:ilvl w:val="2"/>
          <w:numId w:val="12"/>
        </w:numPr>
      </w:pPr>
      <w:r w:rsidRPr="006D5F1F">
        <w:t>噪声/</w:t>
      </w:r>
      <w:proofErr w:type="gramStart"/>
      <w:r w:rsidRPr="006D5F1F">
        <w:t>缺失值处理</w:t>
      </w:r>
      <w:proofErr w:type="gramEnd"/>
      <w:r w:rsidRPr="006D5F1F">
        <w:t>影响聚类边界，对算法敏感性提出新挑战；</w:t>
      </w:r>
    </w:p>
    <w:p w14:paraId="159D5929" w14:textId="77777777" w:rsidR="006D5F1F" w:rsidRPr="006D5F1F" w:rsidRDefault="006D5F1F" w:rsidP="006D5F1F">
      <w:pPr>
        <w:numPr>
          <w:ilvl w:val="2"/>
          <w:numId w:val="12"/>
        </w:numPr>
      </w:pPr>
      <w:r w:rsidRPr="006D5F1F">
        <w:lastRenderedPageBreak/>
        <w:t>需要自动化（时间与人力约束）。</w:t>
      </w:r>
    </w:p>
    <w:p w14:paraId="507231A4" w14:textId="77777777" w:rsidR="006D5F1F" w:rsidRPr="006D5F1F" w:rsidRDefault="006D5F1F" w:rsidP="006D5F1F">
      <w:pPr>
        <w:numPr>
          <w:ilvl w:val="1"/>
          <w:numId w:val="12"/>
        </w:numPr>
      </w:pPr>
      <w:r w:rsidRPr="006D5F1F">
        <w:t>这里要把这些难度讲透，最好能具象化：如在大规模高维数据中，“HC 计算复杂度高”，而“DBSCAN 对 ε\</w:t>
      </w:r>
      <w:proofErr w:type="spellStart"/>
      <w:r w:rsidRPr="006D5F1F">
        <w:t>varepsilon</w:t>
      </w:r>
      <w:proofErr w:type="spellEnd"/>
      <w:r w:rsidRPr="006D5F1F">
        <w:t xml:space="preserve"> 敏感”等。</w:t>
      </w:r>
    </w:p>
    <w:p w14:paraId="47E74B50" w14:textId="77777777" w:rsidR="006D5F1F" w:rsidRPr="006D5F1F" w:rsidRDefault="006D5F1F" w:rsidP="006D5F1F">
      <w:pPr>
        <w:numPr>
          <w:ilvl w:val="0"/>
          <w:numId w:val="12"/>
        </w:numPr>
      </w:pPr>
      <w:r w:rsidRPr="006D5F1F">
        <w:rPr>
          <w:b/>
          <w:bCs/>
        </w:rPr>
        <w:t>3.3 数学模型或形式化定义</w:t>
      </w:r>
    </w:p>
    <w:p w14:paraId="0F411F6C" w14:textId="77777777" w:rsidR="006D5F1F" w:rsidRPr="006D5F1F" w:rsidRDefault="006D5F1F" w:rsidP="006D5F1F">
      <w:pPr>
        <w:numPr>
          <w:ilvl w:val="1"/>
          <w:numId w:val="12"/>
        </w:numPr>
      </w:pPr>
      <w:r w:rsidRPr="006D5F1F">
        <w:t>在这里，以公式形式定义数据集、错误率、</w:t>
      </w:r>
      <w:proofErr w:type="gramStart"/>
      <w:r w:rsidRPr="006D5F1F">
        <w:t>缺失率</w:t>
      </w:r>
      <w:proofErr w:type="gramEnd"/>
      <w:r w:rsidRPr="006D5F1F">
        <w:t>等；</w:t>
      </w:r>
    </w:p>
    <w:p w14:paraId="505F202A" w14:textId="77777777" w:rsidR="006D5F1F" w:rsidRPr="006D5F1F" w:rsidRDefault="006D5F1F" w:rsidP="006D5F1F">
      <w:pPr>
        <w:numPr>
          <w:ilvl w:val="1"/>
          <w:numId w:val="12"/>
        </w:numPr>
      </w:pPr>
      <w:r w:rsidRPr="006D5F1F">
        <w:t>定义综合得分 S(</w:t>
      </w:r>
      <w:proofErr w:type="spellStart"/>
      <w:r w:rsidRPr="006D5F1F">
        <w:t>D,ω</w:t>
      </w:r>
      <w:proofErr w:type="spellEnd"/>
      <w:r w:rsidRPr="006D5F1F">
        <w:t>)S(D,\omega)；</w:t>
      </w:r>
    </w:p>
    <w:p w14:paraId="6C61D25B" w14:textId="77777777" w:rsidR="006D5F1F" w:rsidRPr="006D5F1F" w:rsidRDefault="006D5F1F" w:rsidP="006D5F1F">
      <w:pPr>
        <w:numPr>
          <w:ilvl w:val="1"/>
          <w:numId w:val="12"/>
        </w:numPr>
      </w:pPr>
      <w:r w:rsidRPr="006D5F1F">
        <w:t>定义 Ω\Omega（搜索空间）和“最优策略”的求解目标等。</w:t>
      </w:r>
    </w:p>
    <w:p w14:paraId="7FCFEADC" w14:textId="77777777" w:rsidR="006D5F1F" w:rsidRPr="006D5F1F" w:rsidRDefault="006D5F1F" w:rsidP="006D5F1F">
      <w:pPr>
        <w:numPr>
          <w:ilvl w:val="0"/>
          <w:numId w:val="12"/>
        </w:numPr>
      </w:pPr>
      <w:r w:rsidRPr="006D5F1F">
        <w:rPr>
          <w:b/>
          <w:bCs/>
        </w:rPr>
        <w:t>3.4 问题陈述</w:t>
      </w:r>
    </w:p>
    <w:p w14:paraId="6671F939" w14:textId="77777777" w:rsidR="006D5F1F" w:rsidRPr="006D5F1F" w:rsidRDefault="006D5F1F" w:rsidP="006D5F1F">
      <w:pPr>
        <w:numPr>
          <w:ilvl w:val="1"/>
          <w:numId w:val="12"/>
        </w:numPr>
      </w:pPr>
      <w:r w:rsidRPr="006D5F1F">
        <w:t>最后总结：基于上述业务需求和技术难点，本文要解决的问题是“如何在可控时间内找到最佳或近似最佳的清洗-聚类管线，兼顾……”。</w:t>
      </w:r>
    </w:p>
    <w:p w14:paraId="3D72F0ED" w14:textId="77777777" w:rsidR="006D5F1F" w:rsidRPr="006D5F1F" w:rsidRDefault="006D5F1F" w:rsidP="006D5F1F">
      <w:pPr>
        <w:numPr>
          <w:ilvl w:val="1"/>
          <w:numId w:val="12"/>
        </w:numPr>
      </w:pPr>
      <w:r w:rsidRPr="006D5F1F">
        <w:t>如果您有多子任务（比如先</w:t>
      </w:r>
      <w:proofErr w:type="gramStart"/>
      <w:r w:rsidRPr="006D5F1F">
        <w:t>清洗再</w:t>
      </w:r>
      <w:proofErr w:type="gramEnd"/>
      <w:r w:rsidRPr="006D5F1F">
        <w:t>聚类，或映射函数学习…），可在此处做出层次划分。</w:t>
      </w:r>
    </w:p>
    <w:p w14:paraId="7D91792E" w14:textId="77777777" w:rsidR="006D5F1F" w:rsidRPr="006D5F1F" w:rsidRDefault="006D5F1F" w:rsidP="006D5F1F">
      <w:r w:rsidRPr="006D5F1F">
        <w:rPr>
          <w:b/>
          <w:bCs/>
        </w:rPr>
        <w:t>修改落地：</w:t>
      </w:r>
    </w:p>
    <w:p w14:paraId="50E2C5AF" w14:textId="77777777" w:rsidR="006D5F1F" w:rsidRPr="006D5F1F" w:rsidRDefault="006D5F1F" w:rsidP="006D5F1F">
      <w:pPr>
        <w:numPr>
          <w:ilvl w:val="0"/>
          <w:numId w:val="13"/>
        </w:numPr>
      </w:pPr>
      <w:r w:rsidRPr="006D5F1F">
        <w:t>导师提到“要让问题立得住”，所以</w:t>
      </w:r>
      <w:r w:rsidRPr="006D5F1F">
        <w:rPr>
          <w:b/>
          <w:bCs/>
        </w:rPr>
        <w:t>3.2</w:t>
      </w:r>
      <w:r w:rsidRPr="006D5F1F">
        <w:t xml:space="preserve"> 小节十分关键：要把难点/复杂性“论述得非常清楚”。</w:t>
      </w:r>
    </w:p>
    <w:p w14:paraId="26C69AAD" w14:textId="77777777" w:rsidR="006D5F1F" w:rsidRPr="006D5F1F" w:rsidRDefault="006D5F1F" w:rsidP="006D5F1F">
      <w:pPr>
        <w:numPr>
          <w:ilvl w:val="0"/>
          <w:numId w:val="13"/>
        </w:numPr>
      </w:pPr>
      <w:r w:rsidRPr="006D5F1F">
        <w:t>将原文第 2 章和第 3 章中若干“动机/挑战”部分合并到这里，做到逻辑递进：</w:t>
      </w:r>
      <w:r w:rsidRPr="006D5F1F">
        <w:rPr>
          <w:b/>
          <w:bCs/>
        </w:rPr>
        <w:t>业务需求 → 技术难题 → 形式化定义</w:t>
      </w:r>
      <w:r w:rsidRPr="006D5F1F">
        <w:t>。</w:t>
      </w:r>
    </w:p>
    <w:p w14:paraId="2C2898FE" w14:textId="77777777" w:rsidR="006D5F1F" w:rsidRPr="006D5F1F" w:rsidRDefault="00000000" w:rsidP="006D5F1F">
      <w:r>
        <w:pict w14:anchorId="22FF44B4">
          <v:rect id="_x0000_i1028" style="width:0;height:1.5pt" o:hralign="center" o:hrstd="t" o:hr="t" fillcolor="#a0a0a0" stroked="f"/>
        </w:pict>
      </w:r>
    </w:p>
    <w:p w14:paraId="2C822051" w14:textId="77777777" w:rsidR="006D5F1F" w:rsidRPr="006D5F1F" w:rsidRDefault="006D5F1F" w:rsidP="006D5F1F">
      <w:pPr>
        <w:rPr>
          <w:b/>
          <w:bCs/>
        </w:rPr>
      </w:pPr>
      <w:r w:rsidRPr="006D5F1F">
        <w:rPr>
          <w:b/>
          <w:bCs/>
        </w:rPr>
        <w:t>4. 方法与模型（Proposed Method）</w:t>
      </w:r>
    </w:p>
    <w:p w14:paraId="171E8750" w14:textId="77777777" w:rsidR="006D5F1F" w:rsidRPr="006D5F1F" w:rsidRDefault="006D5F1F" w:rsidP="006D5F1F">
      <w:r w:rsidRPr="006D5F1F">
        <w:rPr>
          <w:b/>
          <w:bCs/>
        </w:rPr>
        <w:t>4.1 整体框架</w:t>
      </w:r>
    </w:p>
    <w:p w14:paraId="0939D145" w14:textId="77777777" w:rsidR="006D5F1F" w:rsidRPr="006D5F1F" w:rsidRDefault="006D5F1F" w:rsidP="006D5F1F">
      <w:pPr>
        <w:numPr>
          <w:ilvl w:val="0"/>
          <w:numId w:val="14"/>
        </w:numPr>
      </w:pPr>
      <w:r w:rsidRPr="006D5F1F">
        <w:t>图示法：先给出一个框架图，概括所提自动化管线流程：离线训练 → 多标签学习 → 在线推断 → 策略选择…</w:t>
      </w:r>
    </w:p>
    <w:p w14:paraId="0A1E094E" w14:textId="77777777" w:rsidR="006D5F1F" w:rsidRPr="006D5F1F" w:rsidRDefault="006D5F1F" w:rsidP="006D5F1F">
      <w:pPr>
        <w:numPr>
          <w:ilvl w:val="0"/>
          <w:numId w:val="14"/>
        </w:numPr>
      </w:pPr>
      <w:r w:rsidRPr="006D5F1F">
        <w:t>清晰说明每个模块做什么、输入输出是什么。</w:t>
      </w:r>
    </w:p>
    <w:p w14:paraId="3D57A285" w14:textId="77777777" w:rsidR="006D5F1F" w:rsidRPr="001B770D" w:rsidRDefault="006D5F1F" w:rsidP="006D5F1F">
      <w:pPr>
        <w:rPr>
          <w:highlight w:val="yellow"/>
        </w:rPr>
      </w:pPr>
      <w:r w:rsidRPr="001B770D">
        <w:rPr>
          <w:b/>
          <w:bCs/>
          <w:highlight w:val="yellow"/>
        </w:rPr>
        <w:t>4.2 具体技术/模型细节</w:t>
      </w:r>
    </w:p>
    <w:p w14:paraId="66029019" w14:textId="77777777" w:rsidR="006D5F1F" w:rsidRPr="001B770D" w:rsidRDefault="006D5F1F" w:rsidP="006D5F1F">
      <w:pPr>
        <w:numPr>
          <w:ilvl w:val="0"/>
          <w:numId w:val="15"/>
        </w:numPr>
        <w:rPr>
          <w:highlight w:val="yellow"/>
        </w:rPr>
      </w:pPr>
      <w:r w:rsidRPr="001B770D">
        <w:rPr>
          <w:highlight w:val="yellow"/>
        </w:rPr>
        <w:t xml:space="preserve">介绍如何实现多标签分类器 / Meta-learner： </w:t>
      </w:r>
    </w:p>
    <w:p w14:paraId="0B5EE960" w14:textId="77777777" w:rsidR="006D5F1F" w:rsidRPr="001B770D" w:rsidRDefault="006D5F1F" w:rsidP="006D5F1F">
      <w:pPr>
        <w:numPr>
          <w:ilvl w:val="1"/>
          <w:numId w:val="15"/>
        </w:numPr>
        <w:rPr>
          <w:highlight w:val="yellow"/>
        </w:rPr>
      </w:pPr>
      <w:r w:rsidRPr="001B770D">
        <w:rPr>
          <w:highlight w:val="yellow"/>
        </w:rPr>
        <w:t>采用什么具体算法（Binary Relevance、Classifier Chains、ML-</w:t>
      </w:r>
      <w:proofErr w:type="spellStart"/>
      <w:r w:rsidRPr="001B770D">
        <w:rPr>
          <w:highlight w:val="yellow"/>
        </w:rPr>
        <w:t>kNN</w:t>
      </w:r>
      <w:proofErr w:type="spellEnd"/>
      <w:r w:rsidRPr="001B770D">
        <w:rPr>
          <w:highlight w:val="yellow"/>
        </w:rPr>
        <w:t xml:space="preserve"> 或自定义 DNN）？</w:t>
      </w:r>
    </w:p>
    <w:p w14:paraId="532BB6A1" w14:textId="77777777" w:rsidR="006D5F1F" w:rsidRPr="001B770D" w:rsidRDefault="006D5F1F" w:rsidP="006D5F1F">
      <w:pPr>
        <w:numPr>
          <w:ilvl w:val="1"/>
          <w:numId w:val="15"/>
        </w:numPr>
        <w:rPr>
          <w:highlight w:val="yellow"/>
        </w:rPr>
      </w:pPr>
      <w:r w:rsidRPr="001B770D">
        <w:rPr>
          <w:highlight w:val="yellow"/>
        </w:rPr>
        <w:t>训练数据如何采集：对先验数据集遍历哪些清洗-聚类组合，Top-K 方案如何生成？</w:t>
      </w:r>
    </w:p>
    <w:p w14:paraId="4F0A2584" w14:textId="77777777" w:rsidR="006D5F1F" w:rsidRPr="001B770D" w:rsidRDefault="006D5F1F" w:rsidP="006D5F1F">
      <w:pPr>
        <w:numPr>
          <w:ilvl w:val="1"/>
          <w:numId w:val="15"/>
        </w:numPr>
        <w:rPr>
          <w:highlight w:val="yellow"/>
        </w:rPr>
      </w:pPr>
      <w:r w:rsidRPr="001B770D">
        <w:rPr>
          <w:highlight w:val="yellow"/>
        </w:rPr>
        <w:lastRenderedPageBreak/>
        <w:t>超参数如何设置？有无调优策略？</w:t>
      </w:r>
    </w:p>
    <w:p w14:paraId="534E096D" w14:textId="77777777" w:rsidR="006D5F1F" w:rsidRPr="006D5F1F" w:rsidRDefault="006D5F1F" w:rsidP="006D5F1F">
      <w:r w:rsidRPr="006D5F1F">
        <w:rPr>
          <w:b/>
          <w:bCs/>
        </w:rPr>
        <w:t>4.3 计算复杂度 / 理论保证</w:t>
      </w:r>
    </w:p>
    <w:p w14:paraId="73CC7795" w14:textId="77777777" w:rsidR="006D5F1F" w:rsidRPr="006D5F1F" w:rsidRDefault="006D5F1F" w:rsidP="006D5F1F">
      <w:pPr>
        <w:numPr>
          <w:ilvl w:val="0"/>
          <w:numId w:val="16"/>
        </w:numPr>
      </w:pPr>
      <w:r w:rsidRPr="006D5F1F">
        <w:t>若有算法收敛性、复杂</w:t>
      </w:r>
      <w:proofErr w:type="gramStart"/>
      <w:r w:rsidRPr="006D5F1F">
        <w:t>度分析</w:t>
      </w:r>
      <w:proofErr w:type="gramEnd"/>
      <w:r w:rsidRPr="006D5F1F">
        <w:t>或理论误差上界，可以在这里给出基本证明或推导；若内容庞大，可放到后面的“理论分析”章节。</w:t>
      </w:r>
    </w:p>
    <w:p w14:paraId="061478EE" w14:textId="77777777" w:rsidR="006D5F1F" w:rsidRPr="006D5F1F" w:rsidRDefault="006D5F1F" w:rsidP="006D5F1F">
      <w:pPr>
        <w:numPr>
          <w:ilvl w:val="0"/>
          <w:numId w:val="16"/>
        </w:numPr>
      </w:pPr>
      <w:r w:rsidRPr="006D5F1F">
        <w:t>尤其导师提到“争取有理论性质的保证”，可以做一点“多标签模型精度 vs. 子空间搜索最优解逼近率”的理论说明。</w:t>
      </w:r>
    </w:p>
    <w:p w14:paraId="5A700838" w14:textId="77777777" w:rsidR="006D5F1F" w:rsidRPr="006D5F1F" w:rsidRDefault="006D5F1F" w:rsidP="006D5F1F">
      <w:r w:rsidRPr="006D5F1F">
        <w:rPr>
          <w:b/>
          <w:bCs/>
        </w:rPr>
        <w:t>修改落地：</w:t>
      </w:r>
    </w:p>
    <w:p w14:paraId="16F82A4F" w14:textId="77777777" w:rsidR="006D5F1F" w:rsidRPr="006D5F1F" w:rsidRDefault="006D5F1F" w:rsidP="006D5F1F">
      <w:pPr>
        <w:numPr>
          <w:ilvl w:val="0"/>
          <w:numId w:val="17"/>
        </w:numPr>
      </w:pPr>
      <w:r w:rsidRPr="006D5F1F">
        <w:t>结合论文</w:t>
      </w:r>
      <w:proofErr w:type="gramStart"/>
      <w:r w:rsidRPr="006D5F1F">
        <w:t>现有第</w:t>
      </w:r>
      <w:proofErr w:type="gramEnd"/>
      <w:r w:rsidRPr="006D5F1F">
        <w:t xml:space="preserve"> 4 章与第 5 章的方法部分，增加</w:t>
      </w:r>
      <w:r w:rsidRPr="006D5F1F">
        <w:rPr>
          <w:b/>
          <w:bCs/>
        </w:rPr>
        <w:t>技术深度</w:t>
      </w:r>
      <w:r w:rsidRPr="006D5F1F">
        <w:t>：多标签学习的原理、子空间筛选逻辑、是否有概率阈值等细节。</w:t>
      </w:r>
    </w:p>
    <w:p w14:paraId="497BC3A2" w14:textId="77777777" w:rsidR="006D5F1F" w:rsidRPr="006D5F1F" w:rsidRDefault="006D5F1F" w:rsidP="006D5F1F">
      <w:pPr>
        <w:numPr>
          <w:ilvl w:val="0"/>
          <w:numId w:val="17"/>
        </w:numPr>
      </w:pPr>
      <w:r w:rsidRPr="006D5F1F">
        <w:t xml:space="preserve">突出改进点或创新之处：和常规 </w:t>
      </w:r>
      <w:proofErr w:type="spellStart"/>
      <w:r w:rsidRPr="006D5F1F">
        <w:t>AutoML</w:t>
      </w:r>
      <w:proofErr w:type="spellEnd"/>
      <w:r w:rsidRPr="006D5F1F">
        <w:t xml:space="preserve"> 不同之处在哪；与传统数据清洗管线区别在哪。</w:t>
      </w:r>
    </w:p>
    <w:p w14:paraId="2C0CFAC4" w14:textId="77777777" w:rsidR="006D5F1F" w:rsidRPr="006D5F1F" w:rsidRDefault="00000000" w:rsidP="006D5F1F">
      <w:r>
        <w:pict w14:anchorId="35FB7519">
          <v:rect id="_x0000_i1029" style="width:0;height:1.5pt" o:hralign="center" o:hrstd="t" o:hr="t" fillcolor="#a0a0a0" stroked="f"/>
        </w:pict>
      </w:r>
    </w:p>
    <w:p w14:paraId="08FCEDAD" w14:textId="77777777" w:rsidR="006D5F1F" w:rsidRPr="006D5F1F" w:rsidRDefault="006D5F1F" w:rsidP="006D5F1F">
      <w:pPr>
        <w:rPr>
          <w:b/>
          <w:bCs/>
        </w:rPr>
      </w:pPr>
      <w:r w:rsidRPr="006D5F1F">
        <w:rPr>
          <w:b/>
          <w:bCs/>
        </w:rPr>
        <w:t>5. 理论分析或技术细节（可选独立章节）</w:t>
      </w:r>
    </w:p>
    <w:p w14:paraId="6A36A95D" w14:textId="77777777" w:rsidR="006D5F1F" w:rsidRPr="006D5F1F" w:rsidRDefault="006D5F1F" w:rsidP="006D5F1F">
      <w:r w:rsidRPr="006D5F1F">
        <w:t>如果您的方法需要再进一步阐述算法的收敛过程、正确性、时间复杂度上限或与已有方法的对比分析，可以</w:t>
      </w:r>
      <w:r w:rsidRPr="006D5F1F">
        <w:rPr>
          <w:b/>
          <w:bCs/>
        </w:rPr>
        <w:t>单独开一章</w:t>
      </w:r>
      <w:r w:rsidRPr="006D5F1F">
        <w:t>以学术形式呈现。如果论文要求对“技术难点”进行更细的推导，</w:t>
      </w:r>
      <w:proofErr w:type="gramStart"/>
      <w:r w:rsidRPr="006D5F1F">
        <w:t>此处也</w:t>
      </w:r>
      <w:proofErr w:type="gramEnd"/>
      <w:r w:rsidRPr="006D5F1F">
        <w:t>可以加入相关定理或证明。</w:t>
      </w:r>
    </w:p>
    <w:p w14:paraId="4E0C325F" w14:textId="77777777" w:rsidR="006D5F1F" w:rsidRPr="006D5F1F" w:rsidRDefault="006D5F1F" w:rsidP="006D5F1F">
      <w:pPr>
        <w:numPr>
          <w:ilvl w:val="0"/>
          <w:numId w:val="18"/>
        </w:numPr>
      </w:pPr>
      <w:r w:rsidRPr="006D5F1F">
        <w:t>例如，“在多标签分类器正确率 α\alpha 的情况下，推荐的子空间包含最优解的概率≥ β\beta” 这类结论；</w:t>
      </w:r>
    </w:p>
    <w:p w14:paraId="44F53B55" w14:textId="77777777" w:rsidR="006D5F1F" w:rsidRPr="006D5F1F" w:rsidRDefault="006D5F1F" w:rsidP="006D5F1F">
      <w:pPr>
        <w:numPr>
          <w:ilvl w:val="0"/>
          <w:numId w:val="18"/>
        </w:numPr>
      </w:pPr>
      <w:r w:rsidRPr="006D5F1F">
        <w:t>或者对“搜索空间大小从 ∣Ω∣|\Omega| 下降到 ∣Ω′∣|\Omega'| 后，其期望得分损失的理论界”进行简要分析。</w:t>
      </w:r>
    </w:p>
    <w:p w14:paraId="0EF1F709" w14:textId="77777777" w:rsidR="006D5F1F" w:rsidRPr="006D5F1F" w:rsidRDefault="006D5F1F" w:rsidP="006D5F1F">
      <w:r w:rsidRPr="006D5F1F">
        <w:rPr>
          <w:b/>
          <w:bCs/>
        </w:rPr>
        <w:t>修改落地：</w:t>
      </w:r>
    </w:p>
    <w:p w14:paraId="739ECEDC" w14:textId="77777777" w:rsidR="006D5F1F" w:rsidRPr="006D5F1F" w:rsidRDefault="006D5F1F" w:rsidP="006D5F1F">
      <w:pPr>
        <w:numPr>
          <w:ilvl w:val="0"/>
          <w:numId w:val="19"/>
        </w:numPr>
      </w:pPr>
      <w:r w:rsidRPr="006D5F1F">
        <w:t>如果时间或篇幅有限，可只在方法部分附一个小节“4.x 理论分析”。</w:t>
      </w:r>
    </w:p>
    <w:p w14:paraId="2E72CFC6" w14:textId="77777777" w:rsidR="006D5F1F" w:rsidRPr="006D5F1F" w:rsidRDefault="006D5F1F" w:rsidP="006D5F1F">
      <w:pPr>
        <w:numPr>
          <w:ilvl w:val="0"/>
          <w:numId w:val="19"/>
        </w:numPr>
      </w:pPr>
      <w:r w:rsidRPr="006D5F1F">
        <w:t>导师提到“要有理有据地体现技术深度和优势”，这类简要的理论或复杂</w:t>
      </w:r>
      <w:proofErr w:type="gramStart"/>
      <w:r w:rsidRPr="006D5F1F">
        <w:t>度分析</w:t>
      </w:r>
      <w:proofErr w:type="gramEnd"/>
      <w:r w:rsidRPr="006D5F1F">
        <w:t>可以增强说服力。</w:t>
      </w:r>
    </w:p>
    <w:p w14:paraId="0599B088" w14:textId="77777777" w:rsidR="006D5F1F" w:rsidRPr="006D5F1F" w:rsidRDefault="00000000" w:rsidP="006D5F1F">
      <w:r>
        <w:pict w14:anchorId="0AC81368">
          <v:rect id="_x0000_i1030" style="width:0;height:1.5pt" o:hralign="center" o:hrstd="t" o:hr="t" fillcolor="#a0a0a0" stroked="f"/>
        </w:pict>
      </w:r>
    </w:p>
    <w:p w14:paraId="7415FD76" w14:textId="77777777" w:rsidR="006D5F1F" w:rsidRPr="006D5F1F" w:rsidRDefault="006D5F1F" w:rsidP="006D5F1F">
      <w:pPr>
        <w:rPr>
          <w:b/>
          <w:bCs/>
        </w:rPr>
      </w:pPr>
      <w:r w:rsidRPr="006D5F1F">
        <w:rPr>
          <w:b/>
          <w:bCs/>
        </w:rPr>
        <w:t>6. 实验与结果（Experiments &amp; Results）</w:t>
      </w:r>
    </w:p>
    <w:p w14:paraId="0AA99095" w14:textId="77777777" w:rsidR="006D5F1F" w:rsidRPr="006D5F1F" w:rsidRDefault="006D5F1F" w:rsidP="006D5F1F">
      <w:r w:rsidRPr="006D5F1F">
        <w:rPr>
          <w:b/>
          <w:bCs/>
        </w:rPr>
        <w:t>6.1 实验设计</w:t>
      </w:r>
    </w:p>
    <w:p w14:paraId="261C4938" w14:textId="77777777" w:rsidR="006D5F1F" w:rsidRPr="006D5F1F" w:rsidRDefault="006D5F1F" w:rsidP="006D5F1F">
      <w:pPr>
        <w:numPr>
          <w:ilvl w:val="0"/>
          <w:numId w:val="20"/>
        </w:numPr>
      </w:pPr>
      <w:r w:rsidRPr="006D5F1F">
        <w:t>明确数据集来源、如何注入错误/缺失值、评价指标如何设置；</w:t>
      </w:r>
    </w:p>
    <w:p w14:paraId="2631BFD0" w14:textId="77777777" w:rsidR="006D5F1F" w:rsidRPr="006D5F1F" w:rsidRDefault="006D5F1F" w:rsidP="006D5F1F">
      <w:pPr>
        <w:numPr>
          <w:ilvl w:val="0"/>
          <w:numId w:val="20"/>
        </w:numPr>
      </w:pPr>
      <w:r w:rsidRPr="006D5F1F">
        <w:t>与现有对比基线或对比方法（若有）。可以不是只对比“全量搜索”，也可加“随机搜索”“简单启发式搜索”等基线，凸显您的方法的优越性。</w:t>
      </w:r>
    </w:p>
    <w:p w14:paraId="5D985990" w14:textId="77777777" w:rsidR="006D5F1F" w:rsidRPr="006D5F1F" w:rsidRDefault="006D5F1F" w:rsidP="006D5F1F">
      <w:r w:rsidRPr="006D5F1F">
        <w:rPr>
          <w:b/>
          <w:bCs/>
        </w:rPr>
        <w:lastRenderedPageBreak/>
        <w:t>6.2 实验结果与分析</w:t>
      </w:r>
    </w:p>
    <w:p w14:paraId="38B0E2B2" w14:textId="77777777" w:rsidR="006D5F1F" w:rsidRPr="006D5F1F" w:rsidRDefault="006D5F1F" w:rsidP="006D5F1F">
      <w:pPr>
        <w:numPr>
          <w:ilvl w:val="0"/>
          <w:numId w:val="21"/>
        </w:numPr>
      </w:pPr>
      <w:r w:rsidRPr="006D5F1F">
        <w:t xml:space="preserve">先以文字+表格/图示的方式呈现主要结果： </w:t>
      </w:r>
    </w:p>
    <w:p w14:paraId="74F5AA64" w14:textId="77777777" w:rsidR="006D5F1F" w:rsidRPr="006D5F1F" w:rsidRDefault="006D5F1F" w:rsidP="006D5F1F">
      <w:pPr>
        <w:numPr>
          <w:ilvl w:val="1"/>
          <w:numId w:val="21"/>
        </w:numPr>
      </w:pPr>
      <w:r w:rsidRPr="006D5F1F">
        <w:t>不同清洗-聚类组合的表现；</w:t>
      </w:r>
    </w:p>
    <w:p w14:paraId="0F96B578" w14:textId="77777777" w:rsidR="006D5F1F" w:rsidRPr="006D5F1F" w:rsidRDefault="006D5F1F" w:rsidP="006D5F1F">
      <w:pPr>
        <w:numPr>
          <w:ilvl w:val="1"/>
          <w:numId w:val="21"/>
        </w:numPr>
      </w:pPr>
      <w:r w:rsidRPr="006D5F1F">
        <w:t>自动化管线 vs. 全量搜索 vs. 其他对比方法的加速比/损失率等。</w:t>
      </w:r>
    </w:p>
    <w:p w14:paraId="23BC68E1" w14:textId="77777777" w:rsidR="006D5F1F" w:rsidRPr="001B770D" w:rsidRDefault="006D5F1F" w:rsidP="006D5F1F">
      <w:pPr>
        <w:numPr>
          <w:ilvl w:val="0"/>
          <w:numId w:val="21"/>
        </w:numPr>
        <w:rPr>
          <w:highlight w:val="yellow"/>
        </w:rPr>
      </w:pPr>
      <w:r w:rsidRPr="001B770D">
        <w:rPr>
          <w:b/>
          <w:bCs/>
          <w:highlight w:val="yellow"/>
        </w:rPr>
        <w:t>务必增加对“极端爆分”等现象的深度剖析</w:t>
      </w:r>
      <w:r w:rsidRPr="001B770D">
        <w:rPr>
          <w:highlight w:val="yellow"/>
        </w:rPr>
        <w:t>：给出数据分布可视化或示例，解释为何会出现过高/过低得分，从而凸显</w:t>
      </w:r>
      <w:proofErr w:type="gramStart"/>
      <w:r w:rsidRPr="001B770D">
        <w:rPr>
          <w:highlight w:val="yellow"/>
        </w:rPr>
        <w:t>您方法</w:t>
      </w:r>
      <w:proofErr w:type="gramEnd"/>
      <w:r w:rsidRPr="001B770D">
        <w:rPr>
          <w:highlight w:val="yellow"/>
        </w:rPr>
        <w:t>对这些场景的改进。</w:t>
      </w:r>
    </w:p>
    <w:p w14:paraId="0E1040A1" w14:textId="77777777" w:rsidR="006D5F1F" w:rsidRPr="006D5F1F" w:rsidRDefault="006D5F1F" w:rsidP="006D5F1F">
      <w:pPr>
        <w:numPr>
          <w:ilvl w:val="0"/>
          <w:numId w:val="21"/>
        </w:numPr>
      </w:pPr>
      <w:r w:rsidRPr="006D5F1F">
        <w:t>若有多次重复实验或统计检验(t-test 等)，可在本节或附录列出，以保证结果稳健性。</w:t>
      </w:r>
    </w:p>
    <w:p w14:paraId="208C1F81" w14:textId="77777777" w:rsidR="006D5F1F" w:rsidRPr="006D5F1F" w:rsidRDefault="006D5F1F" w:rsidP="006D5F1F">
      <w:r w:rsidRPr="006D5F1F">
        <w:rPr>
          <w:b/>
          <w:bCs/>
        </w:rPr>
        <w:t>6.3 消融实验或多维度讨论</w:t>
      </w:r>
      <w:r w:rsidRPr="006D5F1F">
        <w:t>（可选）</w:t>
      </w:r>
    </w:p>
    <w:p w14:paraId="3AA1687D" w14:textId="77777777" w:rsidR="006D5F1F" w:rsidRPr="006D5F1F" w:rsidRDefault="006D5F1F" w:rsidP="006D5F1F">
      <w:pPr>
        <w:numPr>
          <w:ilvl w:val="0"/>
          <w:numId w:val="22"/>
        </w:numPr>
      </w:pPr>
      <w:r w:rsidRPr="006D5F1F">
        <w:t>若篇幅允许，可以做一些“只用清洗策略 A vs. B”、“不同多标签算法对最终结果的影响”等消融或敏感性分析，展现方法的完整性与稳健性。</w:t>
      </w:r>
    </w:p>
    <w:p w14:paraId="5D3247F8" w14:textId="77777777" w:rsidR="006D5F1F" w:rsidRPr="006D5F1F" w:rsidRDefault="006D5F1F" w:rsidP="006D5F1F">
      <w:r w:rsidRPr="006D5F1F">
        <w:rPr>
          <w:b/>
          <w:bCs/>
        </w:rPr>
        <w:t>修改落地：</w:t>
      </w:r>
    </w:p>
    <w:p w14:paraId="6CFFD6A6" w14:textId="77777777" w:rsidR="006D5F1F" w:rsidRPr="006D5F1F" w:rsidRDefault="006D5F1F" w:rsidP="006D5F1F">
      <w:pPr>
        <w:numPr>
          <w:ilvl w:val="0"/>
          <w:numId w:val="23"/>
        </w:numPr>
      </w:pPr>
      <w:r w:rsidRPr="006D5F1F">
        <w:t>在</w:t>
      </w:r>
      <w:r w:rsidRPr="006D5F1F">
        <w:rPr>
          <w:b/>
          <w:bCs/>
        </w:rPr>
        <w:t>实验分析</w:t>
      </w:r>
      <w:r w:rsidRPr="006D5F1F">
        <w:t>里，“肯定现有方法的优点”也要有体现：例如某些场景下的 baseline 得分很高。</w:t>
      </w:r>
    </w:p>
    <w:p w14:paraId="2DDA8B2D" w14:textId="77777777" w:rsidR="006D5F1F" w:rsidRPr="006D5F1F" w:rsidRDefault="006D5F1F" w:rsidP="006D5F1F">
      <w:pPr>
        <w:numPr>
          <w:ilvl w:val="0"/>
          <w:numId w:val="23"/>
        </w:numPr>
      </w:pPr>
      <w:r w:rsidRPr="006D5F1F">
        <w:t>再突出</w:t>
      </w:r>
      <w:proofErr w:type="gramStart"/>
      <w:r w:rsidRPr="006D5F1F">
        <w:t>您方法</w:t>
      </w:r>
      <w:proofErr w:type="gramEnd"/>
      <w:r w:rsidRPr="006D5F1F">
        <w:t>在更多场景下“性能更优”或“更稳定”以及“能自动化节省时间”，让读者自然接受您的进步性。</w:t>
      </w:r>
    </w:p>
    <w:p w14:paraId="341A1457" w14:textId="77777777" w:rsidR="006D5F1F" w:rsidRPr="006D5F1F" w:rsidRDefault="00000000" w:rsidP="006D5F1F">
      <w:r>
        <w:pict w14:anchorId="389D2FA9">
          <v:rect id="_x0000_i1031" style="width:0;height:1.5pt" o:hralign="center" o:hrstd="t" o:hr="t" fillcolor="#a0a0a0" stroked="f"/>
        </w:pict>
      </w:r>
    </w:p>
    <w:p w14:paraId="678B2306" w14:textId="77777777" w:rsidR="006D5F1F" w:rsidRPr="006D5F1F" w:rsidRDefault="006D5F1F" w:rsidP="006D5F1F">
      <w:pPr>
        <w:rPr>
          <w:b/>
          <w:bCs/>
        </w:rPr>
      </w:pPr>
      <w:r w:rsidRPr="006D5F1F">
        <w:rPr>
          <w:b/>
          <w:bCs/>
        </w:rPr>
        <w:t>7. 结论与展望（Conclusion &amp; Future Work）</w:t>
      </w:r>
    </w:p>
    <w:p w14:paraId="5FCB79B7" w14:textId="77777777" w:rsidR="006D5F1F" w:rsidRPr="006D5F1F" w:rsidRDefault="006D5F1F" w:rsidP="006D5F1F">
      <w:pPr>
        <w:numPr>
          <w:ilvl w:val="0"/>
          <w:numId w:val="24"/>
        </w:numPr>
      </w:pPr>
      <w:r w:rsidRPr="006D5F1F">
        <w:t>简要归纳全文工作、主要贡献与实验结论；</w:t>
      </w:r>
    </w:p>
    <w:p w14:paraId="1C0947D6" w14:textId="77777777" w:rsidR="006D5F1F" w:rsidRPr="006D5F1F" w:rsidRDefault="006D5F1F" w:rsidP="006D5F1F">
      <w:pPr>
        <w:numPr>
          <w:ilvl w:val="0"/>
          <w:numId w:val="24"/>
        </w:numPr>
      </w:pPr>
      <w:r w:rsidRPr="006D5F1F">
        <w:t xml:space="preserve">展望可从两个方向展开： </w:t>
      </w:r>
    </w:p>
    <w:p w14:paraId="2B1594DD" w14:textId="77777777" w:rsidR="006D5F1F" w:rsidRPr="006D5F1F" w:rsidRDefault="006D5F1F" w:rsidP="006D5F1F">
      <w:pPr>
        <w:numPr>
          <w:ilvl w:val="1"/>
          <w:numId w:val="24"/>
        </w:numPr>
      </w:pPr>
      <w:r w:rsidRPr="006D5F1F">
        <w:rPr>
          <w:b/>
          <w:bCs/>
        </w:rPr>
        <w:t>技术层面</w:t>
      </w:r>
      <w:r w:rsidRPr="006D5F1F">
        <w:t>：比如“未来可探索动态流式管线、自适应清洗策略”等；</w:t>
      </w:r>
    </w:p>
    <w:p w14:paraId="75FCBDFF" w14:textId="77777777" w:rsidR="006D5F1F" w:rsidRPr="006D5F1F" w:rsidRDefault="006D5F1F" w:rsidP="006D5F1F">
      <w:pPr>
        <w:numPr>
          <w:ilvl w:val="1"/>
          <w:numId w:val="24"/>
        </w:numPr>
      </w:pPr>
      <w:r w:rsidRPr="006D5F1F">
        <w:rPr>
          <w:b/>
          <w:bCs/>
        </w:rPr>
        <w:t>应用层面</w:t>
      </w:r>
      <w:r w:rsidRPr="006D5F1F">
        <w:t>：在更大规模工业场景或其他领域(医疗、营销…)的落地；</w:t>
      </w:r>
    </w:p>
    <w:p w14:paraId="7C11C60F" w14:textId="77777777" w:rsidR="006D5F1F" w:rsidRPr="006D5F1F" w:rsidRDefault="006D5F1F" w:rsidP="006D5F1F">
      <w:pPr>
        <w:numPr>
          <w:ilvl w:val="0"/>
          <w:numId w:val="24"/>
        </w:numPr>
      </w:pPr>
      <w:r w:rsidRPr="006D5F1F">
        <w:t>突出“尚有的理论或实现问题可进一步深入”，彰</w:t>
      </w:r>
      <w:proofErr w:type="gramStart"/>
      <w:r w:rsidRPr="006D5F1F">
        <w:t>显研究</w:t>
      </w:r>
      <w:proofErr w:type="gramEnd"/>
      <w:r w:rsidRPr="006D5F1F">
        <w:t>潜力。</w:t>
      </w:r>
    </w:p>
    <w:p w14:paraId="50E83957" w14:textId="77777777" w:rsidR="006D5F1F" w:rsidRPr="006D5F1F" w:rsidRDefault="006D5F1F" w:rsidP="006D5F1F">
      <w:r w:rsidRPr="006D5F1F">
        <w:rPr>
          <w:b/>
          <w:bCs/>
        </w:rPr>
        <w:t>修改落地：</w:t>
      </w:r>
    </w:p>
    <w:p w14:paraId="77EC9D3D" w14:textId="77777777" w:rsidR="006D5F1F" w:rsidRPr="006D5F1F" w:rsidRDefault="006D5F1F" w:rsidP="006D5F1F">
      <w:pPr>
        <w:numPr>
          <w:ilvl w:val="0"/>
          <w:numId w:val="25"/>
        </w:numPr>
      </w:pPr>
      <w:r w:rsidRPr="006D5F1F">
        <w:t xml:space="preserve">相比原文，本节可对未来方向写得更具“研究深度”，例如： </w:t>
      </w:r>
    </w:p>
    <w:p w14:paraId="4B5916CF" w14:textId="77777777" w:rsidR="006D5F1F" w:rsidRPr="006D5F1F" w:rsidRDefault="006D5F1F" w:rsidP="006D5F1F">
      <w:pPr>
        <w:numPr>
          <w:ilvl w:val="1"/>
          <w:numId w:val="25"/>
        </w:numPr>
      </w:pPr>
      <w:r w:rsidRPr="006D5F1F">
        <w:t>如何加强多标签分类器的理论界或鲁棒性？</w:t>
      </w:r>
    </w:p>
    <w:p w14:paraId="33CCE189" w14:textId="77777777" w:rsidR="006D5F1F" w:rsidRPr="006D5F1F" w:rsidRDefault="006D5F1F" w:rsidP="006D5F1F">
      <w:pPr>
        <w:numPr>
          <w:ilvl w:val="1"/>
          <w:numId w:val="25"/>
        </w:numPr>
      </w:pPr>
      <w:r w:rsidRPr="006D5F1F">
        <w:t>如何在分布漂移(Concept drift)环境下保持良好清洗-聚类效果？</w:t>
      </w:r>
    </w:p>
    <w:p w14:paraId="55F5128B" w14:textId="77777777" w:rsidR="006D5F1F" w:rsidRPr="006D5F1F" w:rsidRDefault="006D5F1F" w:rsidP="006D5F1F">
      <w:pPr>
        <w:numPr>
          <w:ilvl w:val="0"/>
          <w:numId w:val="25"/>
        </w:numPr>
      </w:pPr>
      <w:r w:rsidRPr="006D5F1F">
        <w:t>让论文</w:t>
      </w:r>
      <w:proofErr w:type="gramStart"/>
      <w:r w:rsidRPr="006D5F1F">
        <w:t>收尾既呼应</w:t>
      </w:r>
      <w:proofErr w:type="gramEnd"/>
      <w:r w:rsidRPr="006D5F1F">
        <w:t>引言，又拓展后续想象空间。</w:t>
      </w:r>
    </w:p>
    <w:p w14:paraId="35D54D2B" w14:textId="77777777" w:rsidR="006D5F1F" w:rsidRPr="006D5F1F" w:rsidRDefault="00000000" w:rsidP="006D5F1F">
      <w:r>
        <w:pict w14:anchorId="013A26B0">
          <v:rect id="_x0000_i1032" style="width:0;height:1.5pt" o:hralign="center" o:hrstd="t" o:hr="t" fillcolor="#a0a0a0" stroked="f"/>
        </w:pict>
      </w:r>
    </w:p>
    <w:p w14:paraId="52FE28F6" w14:textId="77777777" w:rsidR="006D5F1F" w:rsidRPr="006D5F1F" w:rsidRDefault="006D5F1F" w:rsidP="006D5F1F">
      <w:pPr>
        <w:rPr>
          <w:b/>
          <w:bCs/>
        </w:rPr>
      </w:pPr>
      <w:r w:rsidRPr="006D5F1F">
        <w:rPr>
          <w:b/>
          <w:bCs/>
        </w:rPr>
        <w:lastRenderedPageBreak/>
        <w:t>三、技术深度与说服力的提升</w:t>
      </w:r>
    </w:p>
    <w:p w14:paraId="7B764400" w14:textId="77777777" w:rsidR="006D5F1F" w:rsidRPr="006D5F1F" w:rsidRDefault="006D5F1F" w:rsidP="006D5F1F">
      <w:r w:rsidRPr="006D5F1F">
        <w:t>除了对结构和写作顺序的调整，以下几点也能帮助您强化论文的技术深度与优势说服力：</w:t>
      </w:r>
    </w:p>
    <w:p w14:paraId="031B9DA7" w14:textId="77777777" w:rsidR="006D5F1F" w:rsidRPr="006D5F1F" w:rsidRDefault="006D5F1F" w:rsidP="006D5F1F">
      <w:pPr>
        <w:numPr>
          <w:ilvl w:val="0"/>
          <w:numId w:val="26"/>
        </w:numPr>
      </w:pPr>
      <w:r w:rsidRPr="006D5F1F">
        <w:rPr>
          <w:b/>
          <w:bCs/>
        </w:rPr>
        <w:t>强化理论分析 / 推导</w:t>
      </w:r>
    </w:p>
    <w:p w14:paraId="557BC7A3" w14:textId="77777777" w:rsidR="006D5F1F" w:rsidRPr="006D5F1F" w:rsidRDefault="006D5F1F" w:rsidP="006D5F1F">
      <w:pPr>
        <w:numPr>
          <w:ilvl w:val="1"/>
          <w:numId w:val="26"/>
        </w:numPr>
      </w:pPr>
      <w:r w:rsidRPr="006D5F1F">
        <w:t>可以对“子空间搜索 vs. 全量搜索”做逼近率、上界分析，或对多标签分类器准确率和最终聚类得分的关系进行数学阐述。</w:t>
      </w:r>
    </w:p>
    <w:p w14:paraId="08A6AC5C" w14:textId="77777777" w:rsidR="006D5F1F" w:rsidRPr="006D5F1F" w:rsidRDefault="006D5F1F" w:rsidP="006D5F1F">
      <w:pPr>
        <w:numPr>
          <w:ilvl w:val="1"/>
          <w:numId w:val="26"/>
        </w:numPr>
      </w:pPr>
      <w:r w:rsidRPr="006D5F1F">
        <w:t>若暂无时间做完整严谨的数学推导，也可用半定量或启发式分析来表达思路。</w:t>
      </w:r>
    </w:p>
    <w:p w14:paraId="7D2EFE5D" w14:textId="77777777" w:rsidR="006D5F1F" w:rsidRPr="006D5F1F" w:rsidRDefault="006D5F1F" w:rsidP="006D5F1F">
      <w:pPr>
        <w:numPr>
          <w:ilvl w:val="0"/>
          <w:numId w:val="26"/>
        </w:numPr>
      </w:pPr>
      <w:r w:rsidRPr="006D5F1F">
        <w:rPr>
          <w:b/>
          <w:bCs/>
        </w:rPr>
        <w:t>深度实验</w:t>
      </w:r>
    </w:p>
    <w:p w14:paraId="0EE137CA" w14:textId="77777777" w:rsidR="006D5F1F" w:rsidRPr="006D5F1F" w:rsidRDefault="006D5F1F" w:rsidP="006D5F1F">
      <w:pPr>
        <w:numPr>
          <w:ilvl w:val="1"/>
          <w:numId w:val="26"/>
        </w:numPr>
      </w:pPr>
      <w:r w:rsidRPr="006D5F1F">
        <w:t>适当引入更多对比方法或更多场景（如不同比例噪声，或者真实世界数据+人工合成数据），显示您的方法在多场景的优势。</w:t>
      </w:r>
    </w:p>
    <w:p w14:paraId="7125F98D" w14:textId="77777777" w:rsidR="006D5F1F" w:rsidRPr="006D5F1F" w:rsidRDefault="006D5F1F" w:rsidP="006D5F1F">
      <w:pPr>
        <w:numPr>
          <w:ilvl w:val="1"/>
          <w:numId w:val="26"/>
        </w:numPr>
      </w:pPr>
      <w:r w:rsidRPr="006D5F1F">
        <w:t>对出现特殊情况（</w:t>
      </w:r>
      <w:proofErr w:type="gramStart"/>
      <w:r w:rsidRPr="006D5F1F">
        <w:t>如爆分</w:t>
      </w:r>
      <w:proofErr w:type="gramEnd"/>
      <w:r w:rsidRPr="006D5F1F">
        <w:t>）的原因做定性/定量分析，让读者明白方法能解决怎样的痛点。</w:t>
      </w:r>
    </w:p>
    <w:p w14:paraId="58E386C4" w14:textId="77777777" w:rsidR="006D5F1F" w:rsidRPr="006D5F1F" w:rsidRDefault="006D5F1F" w:rsidP="006D5F1F">
      <w:pPr>
        <w:numPr>
          <w:ilvl w:val="0"/>
          <w:numId w:val="26"/>
        </w:numPr>
      </w:pPr>
      <w:r w:rsidRPr="006D5F1F">
        <w:rPr>
          <w:b/>
          <w:bCs/>
        </w:rPr>
        <w:t>业务或场景融入</w:t>
      </w:r>
    </w:p>
    <w:p w14:paraId="2BB5E073" w14:textId="77777777" w:rsidR="006D5F1F" w:rsidRPr="006D5F1F" w:rsidRDefault="006D5F1F" w:rsidP="006D5F1F">
      <w:pPr>
        <w:numPr>
          <w:ilvl w:val="1"/>
          <w:numId w:val="26"/>
        </w:numPr>
      </w:pPr>
      <w:r w:rsidRPr="006D5F1F">
        <w:t>若论文强调工业应用，可多讲述在某行业真实落地时，需要什么额外模块（如在线更新、可解释性要求等），并简述潜在解决思路。</w:t>
      </w:r>
    </w:p>
    <w:p w14:paraId="7B706E0C" w14:textId="77777777" w:rsidR="006D5F1F" w:rsidRPr="006D5F1F" w:rsidRDefault="006D5F1F" w:rsidP="006D5F1F">
      <w:pPr>
        <w:numPr>
          <w:ilvl w:val="1"/>
          <w:numId w:val="26"/>
        </w:numPr>
      </w:pPr>
      <w:r w:rsidRPr="006D5F1F">
        <w:t>这会增加“论文对实际需求的匹配度”，强化说服力和影响力。</w:t>
      </w:r>
    </w:p>
    <w:p w14:paraId="233AAD22" w14:textId="77777777" w:rsidR="006D5F1F" w:rsidRPr="006D5F1F" w:rsidRDefault="006D5F1F" w:rsidP="006D5F1F">
      <w:pPr>
        <w:numPr>
          <w:ilvl w:val="0"/>
          <w:numId w:val="26"/>
        </w:numPr>
      </w:pPr>
      <w:r w:rsidRPr="006D5F1F">
        <w:rPr>
          <w:b/>
          <w:bCs/>
        </w:rPr>
        <w:t>与导师讨论如何保证“理论+实践”兼备</w:t>
      </w:r>
    </w:p>
    <w:p w14:paraId="1D10C50D" w14:textId="77777777" w:rsidR="006D5F1F" w:rsidRPr="006D5F1F" w:rsidRDefault="006D5F1F" w:rsidP="006D5F1F">
      <w:pPr>
        <w:numPr>
          <w:ilvl w:val="1"/>
          <w:numId w:val="26"/>
        </w:numPr>
      </w:pPr>
      <w:r w:rsidRPr="006D5F1F">
        <w:t>如果导师非常重视“有理论保证”，可以考虑在核心步骤（多标签学习推荐子空间）上做一个简单的概率论模型，把搜索空间缩减后的期望性能做一个估计或不等式，证明在 95% 置信情况下优选子空间包含 near-optimal 策略。</w:t>
      </w:r>
    </w:p>
    <w:p w14:paraId="27643314" w14:textId="77777777" w:rsidR="006D5F1F" w:rsidRPr="006D5F1F" w:rsidRDefault="006D5F1F" w:rsidP="006D5F1F">
      <w:pPr>
        <w:numPr>
          <w:ilvl w:val="1"/>
          <w:numId w:val="26"/>
        </w:numPr>
      </w:pPr>
      <w:r w:rsidRPr="006D5F1F">
        <w:t>如果时间或篇幅有限，哪怕提供一个初步的 Lemma 或 heuristic 分析，也能彰显论文的“深度”与“完整性”。</w:t>
      </w:r>
    </w:p>
    <w:p w14:paraId="4A085850" w14:textId="77777777" w:rsidR="006D5F1F" w:rsidRPr="006D5F1F" w:rsidRDefault="00000000" w:rsidP="006D5F1F">
      <w:r>
        <w:pict w14:anchorId="2EEADB92">
          <v:rect id="_x0000_i1033" style="width:0;height:1.5pt" o:hralign="center" o:hrstd="t" o:hr="t" fillcolor="#a0a0a0" stroked="f"/>
        </w:pict>
      </w:r>
    </w:p>
    <w:p w14:paraId="3D30CAEE" w14:textId="77777777" w:rsidR="006D5F1F" w:rsidRPr="006D5F1F" w:rsidRDefault="006D5F1F" w:rsidP="006D5F1F">
      <w:pPr>
        <w:rPr>
          <w:b/>
          <w:bCs/>
        </w:rPr>
      </w:pPr>
      <w:r w:rsidRPr="006D5F1F">
        <w:rPr>
          <w:b/>
          <w:bCs/>
        </w:rPr>
        <w:t>四、修改方案的执行顺序</w:t>
      </w:r>
    </w:p>
    <w:p w14:paraId="13E5EC72" w14:textId="77777777" w:rsidR="006D5F1F" w:rsidRPr="006D5F1F" w:rsidRDefault="006D5F1F" w:rsidP="006D5F1F">
      <w:pPr>
        <w:numPr>
          <w:ilvl w:val="0"/>
          <w:numId w:val="27"/>
        </w:numPr>
      </w:pPr>
      <w:r w:rsidRPr="006D5F1F">
        <w:rPr>
          <w:b/>
          <w:bCs/>
        </w:rPr>
        <w:t>先</w:t>
      </w:r>
      <w:r w:rsidRPr="006D5F1F">
        <w:t>通读论文初稿，列一个大纲式的“内容对照表”，把现在的内容段落对应到以上建议所说的新结构中。</w:t>
      </w:r>
    </w:p>
    <w:p w14:paraId="76AC9F09" w14:textId="77777777" w:rsidR="006D5F1F" w:rsidRPr="006D5F1F" w:rsidRDefault="006D5F1F" w:rsidP="006D5F1F">
      <w:pPr>
        <w:numPr>
          <w:ilvl w:val="0"/>
          <w:numId w:val="27"/>
        </w:numPr>
      </w:pPr>
      <w:r w:rsidRPr="006D5F1F">
        <w:rPr>
          <w:b/>
          <w:bCs/>
        </w:rPr>
        <w:t>重写 / 调整引言与相关工作</w:t>
      </w:r>
      <w:r w:rsidRPr="006D5F1F">
        <w:t xml:space="preserve">： </w:t>
      </w:r>
    </w:p>
    <w:p w14:paraId="575E235D" w14:textId="77777777" w:rsidR="006D5F1F" w:rsidRPr="006D5F1F" w:rsidRDefault="006D5F1F" w:rsidP="006D5F1F">
      <w:pPr>
        <w:numPr>
          <w:ilvl w:val="1"/>
          <w:numId w:val="27"/>
        </w:numPr>
      </w:pPr>
      <w:r w:rsidRPr="006D5F1F">
        <w:t>先把文献综述部分迁移到“相关工作”章，并遵循先肯定后引出不足的原则。</w:t>
      </w:r>
    </w:p>
    <w:p w14:paraId="517F93CE" w14:textId="77777777" w:rsidR="006D5F1F" w:rsidRPr="006D5F1F" w:rsidRDefault="006D5F1F" w:rsidP="006D5F1F">
      <w:pPr>
        <w:numPr>
          <w:ilvl w:val="1"/>
          <w:numId w:val="27"/>
        </w:numPr>
      </w:pPr>
      <w:r w:rsidRPr="006D5F1F">
        <w:t>修改引言，使之“先介绍背景 + 肯定已有进展 + 提出需求和差距 + 总结贡献”。</w:t>
      </w:r>
    </w:p>
    <w:p w14:paraId="26562AB1" w14:textId="77777777" w:rsidR="006D5F1F" w:rsidRPr="006D5F1F" w:rsidRDefault="006D5F1F" w:rsidP="006D5F1F">
      <w:pPr>
        <w:numPr>
          <w:ilvl w:val="0"/>
          <w:numId w:val="27"/>
        </w:numPr>
      </w:pPr>
      <w:r w:rsidRPr="006D5F1F">
        <w:rPr>
          <w:b/>
          <w:bCs/>
        </w:rPr>
        <w:lastRenderedPageBreak/>
        <w:t>将原先关于问题背景、数据质量难点的讨论</w:t>
      </w:r>
      <w:r w:rsidRPr="006D5F1F">
        <w:t>统合到“第 3 章：问题背景与挑战”中，确保技术需求与业务需求有明确表述。</w:t>
      </w:r>
    </w:p>
    <w:p w14:paraId="52B08E82" w14:textId="77777777" w:rsidR="006D5F1F" w:rsidRPr="006D5F1F" w:rsidRDefault="006D5F1F" w:rsidP="006D5F1F">
      <w:pPr>
        <w:numPr>
          <w:ilvl w:val="0"/>
          <w:numId w:val="27"/>
        </w:numPr>
      </w:pPr>
      <w:r w:rsidRPr="006D5F1F">
        <w:rPr>
          <w:b/>
          <w:bCs/>
        </w:rPr>
        <w:t>完善方法部分</w:t>
      </w:r>
      <w:r w:rsidRPr="006D5F1F">
        <w:t xml:space="preserve">： </w:t>
      </w:r>
    </w:p>
    <w:p w14:paraId="5A57F2A2" w14:textId="77777777" w:rsidR="006D5F1F" w:rsidRPr="006D5F1F" w:rsidRDefault="006D5F1F" w:rsidP="006D5F1F">
      <w:pPr>
        <w:numPr>
          <w:ilvl w:val="1"/>
          <w:numId w:val="27"/>
        </w:numPr>
      </w:pPr>
      <w:r w:rsidRPr="006D5F1F">
        <w:t>如果有更详细多标签学习的算法介绍、理论推导或计算复杂度分析，放在 4.3 或单独的 5 章。</w:t>
      </w:r>
    </w:p>
    <w:p w14:paraId="7B040FC8" w14:textId="77777777" w:rsidR="006D5F1F" w:rsidRPr="006D5F1F" w:rsidRDefault="006D5F1F" w:rsidP="006D5F1F">
      <w:pPr>
        <w:numPr>
          <w:ilvl w:val="1"/>
          <w:numId w:val="27"/>
        </w:numPr>
      </w:pPr>
      <w:r w:rsidRPr="006D5F1F">
        <w:t>强调新的或改进的核心流程，让读者看到实质创新点。</w:t>
      </w:r>
    </w:p>
    <w:p w14:paraId="65DE712D" w14:textId="77777777" w:rsidR="006D5F1F" w:rsidRPr="006D5F1F" w:rsidRDefault="006D5F1F" w:rsidP="006D5F1F">
      <w:pPr>
        <w:numPr>
          <w:ilvl w:val="0"/>
          <w:numId w:val="27"/>
        </w:numPr>
      </w:pPr>
      <w:r w:rsidRPr="006D5F1F">
        <w:rPr>
          <w:b/>
          <w:bCs/>
        </w:rPr>
        <w:t>实验部分</w:t>
      </w:r>
      <w:r w:rsidRPr="006D5F1F">
        <w:t xml:space="preserve">： </w:t>
      </w:r>
    </w:p>
    <w:p w14:paraId="21A8BF90" w14:textId="77777777" w:rsidR="006D5F1F" w:rsidRPr="006D5F1F" w:rsidRDefault="006D5F1F" w:rsidP="006D5F1F">
      <w:pPr>
        <w:numPr>
          <w:ilvl w:val="1"/>
          <w:numId w:val="27"/>
        </w:numPr>
      </w:pPr>
      <w:r w:rsidRPr="006D5F1F">
        <w:t>加强</w:t>
      </w:r>
      <w:proofErr w:type="gramStart"/>
      <w:r w:rsidRPr="006D5F1F">
        <w:t>对爆分或</w:t>
      </w:r>
      <w:proofErr w:type="gramEnd"/>
      <w:r w:rsidRPr="006D5F1F">
        <w:t>异常情况的深度说明；</w:t>
      </w:r>
    </w:p>
    <w:p w14:paraId="61C9C696" w14:textId="77777777" w:rsidR="006D5F1F" w:rsidRPr="006D5F1F" w:rsidRDefault="006D5F1F" w:rsidP="006D5F1F">
      <w:pPr>
        <w:numPr>
          <w:ilvl w:val="1"/>
          <w:numId w:val="27"/>
        </w:numPr>
      </w:pPr>
      <w:r w:rsidRPr="006D5F1F">
        <w:t>如果时间允许，加对比基线或做消融实验；</w:t>
      </w:r>
    </w:p>
    <w:p w14:paraId="14D44914" w14:textId="77777777" w:rsidR="006D5F1F" w:rsidRPr="006D5F1F" w:rsidRDefault="006D5F1F" w:rsidP="006D5F1F">
      <w:pPr>
        <w:numPr>
          <w:ilvl w:val="1"/>
          <w:numId w:val="27"/>
        </w:numPr>
      </w:pPr>
      <w:r w:rsidRPr="006D5F1F">
        <w:t>若有统计检验 (e.g., t-test)，可列示结果。</w:t>
      </w:r>
    </w:p>
    <w:p w14:paraId="2F043CEA" w14:textId="77777777" w:rsidR="006D5F1F" w:rsidRPr="006D5F1F" w:rsidRDefault="006D5F1F" w:rsidP="006D5F1F">
      <w:pPr>
        <w:numPr>
          <w:ilvl w:val="0"/>
          <w:numId w:val="27"/>
        </w:numPr>
      </w:pPr>
      <w:r w:rsidRPr="006D5F1F">
        <w:rPr>
          <w:b/>
          <w:bCs/>
        </w:rPr>
        <w:t>结论与展望</w:t>
      </w:r>
      <w:r w:rsidRPr="006D5F1F">
        <w:t xml:space="preserve">： </w:t>
      </w:r>
    </w:p>
    <w:p w14:paraId="50A19CC5" w14:textId="77777777" w:rsidR="006D5F1F" w:rsidRPr="006D5F1F" w:rsidRDefault="006D5F1F" w:rsidP="006D5F1F">
      <w:pPr>
        <w:numPr>
          <w:ilvl w:val="1"/>
          <w:numId w:val="27"/>
        </w:numPr>
      </w:pPr>
      <w:r w:rsidRPr="006D5F1F">
        <w:t>强调论文贡献；</w:t>
      </w:r>
    </w:p>
    <w:p w14:paraId="63082182" w14:textId="77777777" w:rsidR="006D5F1F" w:rsidRPr="006D5F1F" w:rsidRDefault="006D5F1F" w:rsidP="006D5F1F">
      <w:pPr>
        <w:numPr>
          <w:ilvl w:val="1"/>
          <w:numId w:val="27"/>
        </w:numPr>
      </w:pPr>
      <w:r w:rsidRPr="006D5F1F">
        <w:t>描述未来如何拓展、解决更复杂问题；</w:t>
      </w:r>
    </w:p>
    <w:p w14:paraId="49FA604D" w14:textId="77777777" w:rsidR="006D5F1F" w:rsidRPr="006D5F1F" w:rsidRDefault="006D5F1F" w:rsidP="006D5F1F">
      <w:pPr>
        <w:numPr>
          <w:ilvl w:val="1"/>
          <w:numId w:val="27"/>
        </w:numPr>
      </w:pPr>
      <w:r w:rsidRPr="006D5F1F">
        <w:t>与引言呼应并深化。</w:t>
      </w:r>
    </w:p>
    <w:p w14:paraId="254D4F47" w14:textId="77777777" w:rsidR="006D5F1F" w:rsidRPr="006D5F1F" w:rsidRDefault="006D5F1F" w:rsidP="006D5F1F">
      <w:pPr>
        <w:numPr>
          <w:ilvl w:val="0"/>
          <w:numId w:val="27"/>
        </w:numPr>
      </w:pPr>
      <w:r w:rsidRPr="006D5F1F">
        <w:t>最后</w:t>
      </w:r>
      <w:r w:rsidRPr="006D5F1F">
        <w:rPr>
          <w:b/>
          <w:bCs/>
        </w:rPr>
        <w:t>通读检查</w:t>
      </w:r>
      <w:r w:rsidRPr="006D5F1F">
        <w:t>写作的连贯性、图表/参考文献格式、英文缩写规范等。</w:t>
      </w:r>
    </w:p>
    <w:p w14:paraId="21E72073" w14:textId="77777777" w:rsidR="006D5F1F" w:rsidRPr="006D5F1F" w:rsidRDefault="00000000" w:rsidP="006D5F1F">
      <w:r>
        <w:pict w14:anchorId="02F63B46">
          <v:rect id="_x0000_i1034" style="width:0;height:1.5pt" o:hralign="center" o:hrstd="t" o:hr="t" fillcolor="#a0a0a0" stroked="f"/>
        </w:pict>
      </w:r>
    </w:p>
    <w:p w14:paraId="3AD4A475" w14:textId="77777777" w:rsidR="006D5F1F" w:rsidRPr="006D5F1F" w:rsidRDefault="006D5F1F" w:rsidP="006D5F1F">
      <w:pPr>
        <w:rPr>
          <w:b/>
          <w:bCs/>
        </w:rPr>
      </w:pPr>
      <w:r w:rsidRPr="006D5F1F">
        <w:rPr>
          <w:b/>
          <w:bCs/>
        </w:rPr>
        <w:t>五、总结</w:t>
      </w:r>
    </w:p>
    <w:p w14:paraId="0AB5FDB1" w14:textId="77777777" w:rsidR="006D5F1F" w:rsidRPr="006D5F1F" w:rsidRDefault="006D5F1F" w:rsidP="006D5F1F">
      <w:r w:rsidRPr="006D5F1F">
        <w:t>通过以上阶段性修改，论文将能够：</w:t>
      </w:r>
    </w:p>
    <w:p w14:paraId="02D212F9" w14:textId="77777777" w:rsidR="006D5F1F" w:rsidRPr="006D5F1F" w:rsidRDefault="006D5F1F" w:rsidP="006D5F1F">
      <w:pPr>
        <w:numPr>
          <w:ilvl w:val="0"/>
          <w:numId w:val="28"/>
        </w:numPr>
      </w:pPr>
      <w:r w:rsidRPr="006D5F1F">
        <w:rPr>
          <w:b/>
          <w:bCs/>
        </w:rPr>
        <w:t>在“相关工作”与“引言”中</w:t>
      </w:r>
      <w:r w:rsidRPr="006D5F1F">
        <w:t>更好地“肯定前人优秀成果”与“突出未满足需求”，符合导师“欲扬先抑”的指导方针。</w:t>
      </w:r>
    </w:p>
    <w:p w14:paraId="502E7940" w14:textId="77777777" w:rsidR="006D5F1F" w:rsidRPr="006D5F1F" w:rsidRDefault="006D5F1F" w:rsidP="006D5F1F">
      <w:pPr>
        <w:numPr>
          <w:ilvl w:val="0"/>
          <w:numId w:val="28"/>
        </w:numPr>
      </w:pPr>
      <w:r w:rsidRPr="006D5F1F">
        <w:rPr>
          <w:b/>
          <w:bCs/>
        </w:rPr>
        <w:t>在“问题定义/挑战”处</w:t>
      </w:r>
      <w:r w:rsidRPr="006D5F1F">
        <w:t>将新需求、技术难点与业务痛点阐述深刻，确保问题“立得住”。</w:t>
      </w:r>
    </w:p>
    <w:p w14:paraId="21EE7F32" w14:textId="77777777" w:rsidR="006D5F1F" w:rsidRPr="006D5F1F" w:rsidRDefault="006D5F1F" w:rsidP="006D5F1F">
      <w:pPr>
        <w:numPr>
          <w:ilvl w:val="0"/>
          <w:numId w:val="28"/>
        </w:numPr>
      </w:pPr>
      <w:r w:rsidRPr="006D5F1F">
        <w:t>**在“方法与模型”**结合适当的理论推导或复杂度分析，提升技术深度与学术含金量。</w:t>
      </w:r>
    </w:p>
    <w:p w14:paraId="55925DB5" w14:textId="77777777" w:rsidR="006D5F1F" w:rsidRPr="006D5F1F" w:rsidRDefault="006D5F1F" w:rsidP="006D5F1F">
      <w:pPr>
        <w:numPr>
          <w:ilvl w:val="0"/>
          <w:numId w:val="28"/>
        </w:numPr>
      </w:pPr>
      <w:r w:rsidRPr="006D5F1F">
        <w:rPr>
          <w:b/>
          <w:bCs/>
        </w:rPr>
        <w:t>在“实验”部分</w:t>
      </w:r>
      <w:r w:rsidRPr="006D5F1F">
        <w:t>更系统地呈现实测结果，并针对极端现象或对比基线做更深入分析，提高说服力。</w:t>
      </w:r>
    </w:p>
    <w:p w14:paraId="6B21B999" w14:textId="77777777" w:rsidR="006D5F1F" w:rsidRPr="006D5F1F" w:rsidRDefault="006D5F1F" w:rsidP="006D5F1F">
      <w:pPr>
        <w:numPr>
          <w:ilvl w:val="0"/>
          <w:numId w:val="28"/>
        </w:numPr>
      </w:pPr>
      <w:r w:rsidRPr="006D5F1F">
        <w:t>**在“结论与展望”**呼应论文主线，给出后续可扩展方向。</w:t>
      </w:r>
    </w:p>
    <w:p w14:paraId="07DA226A" w14:textId="77777777" w:rsidR="006D5F1F" w:rsidRDefault="006D5F1F" w:rsidP="006D5F1F">
      <w:r w:rsidRPr="006D5F1F">
        <w:t>如此，这篇论文会更加完整、逻辑清晰、有深度且容易让读者信服，也能充分回应导师提出的“强化技术深度、肯定现有成果、凸显新需求和挑战”等关键要求。</w:t>
      </w:r>
      <w:proofErr w:type="gramStart"/>
      <w:r w:rsidRPr="006D5F1F">
        <w:t>祝修改</w:t>
      </w:r>
      <w:proofErr w:type="gramEnd"/>
      <w:r w:rsidRPr="006D5F1F">
        <w:t>顺利，期待您产出一篇更高质量、更具竞争力的论文！</w:t>
      </w:r>
    </w:p>
    <w:sectPr w:rsidR="006D5F1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C1DCC" w14:textId="77777777" w:rsidR="00F538A8" w:rsidRDefault="00F538A8" w:rsidP="0028355F">
      <w:pPr>
        <w:spacing w:after="0" w:line="240" w:lineRule="auto"/>
      </w:pPr>
      <w:r>
        <w:separator/>
      </w:r>
    </w:p>
  </w:endnote>
  <w:endnote w:type="continuationSeparator" w:id="0">
    <w:p w14:paraId="47189D9F" w14:textId="77777777" w:rsidR="00F538A8" w:rsidRDefault="00F538A8" w:rsidP="00283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3D004" w14:textId="77777777" w:rsidR="00F538A8" w:rsidRDefault="00F538A8" w:rsidP="0028355F">
      <w:pPr>
        <w:spacing w:after="0" w:line="240" w:lineRule="auto"/>
      </w:pPr>
      <w:r>
        <w:separator/>
      </w:r>
    </w:p>
  </w:footnote>
  <w:footnote w:type="continuationSeparator" w:id="0">
    <w:p w14:paraId="283BA873" w14:textId="77777777" w:rsidR="00F538A8" w:rsidRDefault="00F538A8" w:rsidP="00283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6C5"/>
    <w:multiLevelType w:val="multilevel"/>
    <w:tmpl w:val="F81E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3544C"/>
    <w:multiLevelType w:val="multilevel"/>
    <w:tmpl w:val="7C1A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E6602"/>
    <w:multiLevelType w:val="multilevel"/>
    <w:tmpl w:val="7388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54164"/>
    <w:multiLevelType w:val="multilevel"/>
    <w:tmpl w:val="BE2A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C4018"/>
    <w:multiLevelType w:val="multilevel"/>
    <w:tmpl w:val="5016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00C61"/>
    <w:multiLevelType w:val="multilevel"/>
    <w:tmpl w:val="4930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0612C"/>
    <w:multiLevelType w:val="multilevel"/>
    <w:tmpl w:val="24C4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611A8"/>
    <w:multiLevelType w:val="multilevel"/>
    <w:tmpl w:val="3FB8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A1288"/>
    <w:multiLevelType w:val="multilevel"/>
    <w:tmpl w:val="538A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11A90"/>
    <w:multiLevelType w:val="multilevel"/>
    <w:tmpl w:val="8490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783B3E"/>
    <w:multiLevelType w:val="multilevel"/>
    <w:tmpl w:val="D862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C7748E"/>
    <w:multiLevelType w:val="multilevel"/>
    <w:tmpl w:val="81E2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54DD5"/>
    <w:multiLevelType w:val="multilevel"/>
    <w:tmpl w:val="77EE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40D75"/>
    <w:multiLevelType w:val="multilevel"/>
    <w:tmpl w:val="EF34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F0378"/>
    <w:multiLevelType w:val="multilevel"/>
    <w:tmpl w:val="61465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AD37FE"/>
    <w:multiLevelType w:val="multilevel"/>
    <w:tmpl w:val="89B2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982F03"/>
    <w:multiLevelType w:val="multilevel"/>
    <w:tmpl w:val="968C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686A37"/>
    <w:multiLevelType w:val="multilevel"/>
    <w:tmpl w:val="07D2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506E5B"/>
    <w:multiLevelType w:val="multilevel"/>
    <w:tmpl w:val="D318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F33F24"/>
    <w:multiLevelType w:val="multilevel"/>
    <w:tmpl w:val="02D6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D67B85"/>
    <w:multiLevelType w:val="multilevel"/>
    <w:tmpl w:val="BBDA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3B4A39"/>
    <w:multiLevelType w:val="multilevel"/>
    <w:tmpl w:val="6016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5C6570"/>
    <w:multiLevelType w:val="multilevel"/>
    <w:tmpl w:val="A65A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C176B"/>
    <w:multiLevelType w:val="multilevel"/>
    <w:tmpl w:val="35C4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3658F5"/>
    <w:multiLevelType w:val="multilevel"/>
    <w:tmpl w:val="09FC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134FBE"/>
    <w:multiLevelType w:val="multilevel"/>
    <w:tmpl w:val="F346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EC4EF7"/>
    <w:multiLevelType w:val="multilevel"/>
    <w:tmpl w:val="4A5C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400B19"/>
    <w:multiLevelType w:val="multilevel"/>
    <w:tmpl w:val="BADC43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0F784E"/>
    <w:multiLevelType w:val="multilevel"/>
    <w:tmpl w:val="26EA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904A45"/>
    <w:multiLevelType w:val="multilevel"/>
    <w:tmpl w:val="F608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F968C9"/>
    <w:multiLevelType w:val="multilevel"/>
    <w:tmpl w:val="5CC6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8D4B4C"/>
    <w:multiLevelType w:val="multilevel"/>
    <w:tmpl w:val="C9A0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C46FEA"/>
    <w:multiLevelType w:val="multilevel"/>
    <w:tmpl w:val="8BF8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9B372E"/>
    <w:multiLevelType w:val="multilevel"/>
    <w:tmpl w:val="23FE2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07223B"/>
    <w:multiLevelType w:val="multilevel"/>
    <w:tmpl w:val="FA16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7D57E6"/>
    <w:multiLevelType w:val="multilevel"/>
    <w:tmpl w:val="9EFA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A65698"/>
    <w:multiLevelType w:val="multilevel"/>
    <w:tmpl w:val="AA24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1A4384"/>
    <w:multiLevelType w:val="multilevel"/>
    <w:tmpl w:val="E5C2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450652">
    <w:abstractNumId w:val="14"/>
  </w:num>
  <w:num w:numId="2" w16cid:durableId="1266883344">
    <w:abstractNumId w:val="7"/>
  </w:num>
  <w:num w:numId="3" w16cid:durableId="1438938387">
    <w:abstractNumId w:val="34"/>
  </w:num>
  <w:num w:numId="4" w16cid:durableId="1369644774">
    <w:abstractNumId w:val="5"/>
  </w:num>
  <w:num w:numId="5" w16cid:durableId="1583493104">
    <w:abstractNumId w:val="6"/>
  </w:num>
  <w:num w:numId="6" w16cid:durableId="162626092">
    <w:abstractNumId w:val="18"/>
  </w:num>
  <w:num w:numId="7" w16cid:durableId="906645590">
    <w:abstractNumId w:val="15"/>
  </w:num>
  <w:num w:numId="8" w16cid:durableId="1177380737">
    <w:abstractNumId w:val="22"/>
  </w:num>
  <w:num w:numId="9" w16cid:durableId="2111509753">
    <w:abstractNumId w:val="35"/>
  </w:num>
  <w:num w:numId="10" w16cid:durableId="1217355717">
    <w:abstractNumId w:val="26"/>
  </w:num>
  <w:num w:numId="11" w16cid:durableId="2068336184">
    <w:abstractNumId w:val="23"/>
  </w:num>
  <w:num w:numId="12" w16cid:durableId="305400577">
    <w:abstractNumId w:val="30"/>
  </w:num>
  <w:num w:numId="13" w16cid:durableId="1626083643">
    <w:abstractNumId w:val="28"/>
  </w:num>
  <w:num w:numId="14" w16cid:durableId="1789933689">
    <w:abstractNumId w:val="21"/>
  </w:num>
  <w:num w:numId="15" w16cid:durableId="138040654">
    <w:abstractNumId w:val="13"/>
  </w:num>
  <w:num w:numId="16" w16cid:durableId="290018066">
    <w:abstractNumId w:val="24"/>
  </w:num>
  <w:num w:numId="17" w16cid:durableId="106850128">
    <w:abstractNumId w:val="12"/>
  </w:num>
  <w:num w:numId="18" w16cid:durableId="720518160">
    <w:abstractNumId w:val="31"/>
  </w:num>
  <w:num w:numId="19" w16cid:durableId="1544174531">
    <w:abstractNumId w:val="36"/>
  </w:num>
  <w:num w:numId="20" w16cid:durableId="1079711198">
    <w:abstractNumId w:val="29"/>
  </w:num>
  <w:num w:numId="21" w16cid:durableId="643773918">
    <w:abstractNumId w:val="8"/>
  </w:num>
  <w:num w:numId="22" w16cid:durableId="1294948361">
    <w:abstractNumId w:val="17"/>
  </w:num>
  <w:num w:numId="23" w16cid:durableId="1835300589">
    <w:abstractNumId w:val="2"/>
  </w:num>
  <w:num w:numId="24" w16cid:durableId="218133780">
    <w:abstractNumId w:val="19"/>
  </w:num>
  <w:num w:numId="25" w16cid:durableId="1318340638">
    <w:abstractNumId w:val="25"/>
  </w:num>
  <w:num w:numId="26" w16cid:durableId="1751925536">
    <w:abstractNumId w:val="1"/>
  </w:num>
  <w:num w:numId="27" w16cid:durableId="546719237">
    <w:abstractNumId w:val="33"/>
  </w:num>
  <w:num w:numId="28" w16cid:durableId="1208951755">
    <w:abstractNumId w:val="37"/>
  </w:num>
  <w:num w:numId="29" w16cid:durableId="333650943">
    <w:abstractNumId w:val="3"/>
  </w:num>
  <w:num w:numId="30" w16cid:durableId="1559391985">
    <w:abstractNumId w:val="16"/>
  </w:num>
  <w:num w:numId="31" w16cid:durableId="2120833192">
    <w:abstractNumId w:val="16"/>
    <w:lvlOverride w:ilvl="2">
      <w:lvl w:ilvl="2">
        <w:numFmt w:val="decimal"/>
        <w:lvlText w:val="%3."/>
        <w:lvlJc w:val="left"/>
      </w:lvl>
    </w:lvlOverride>
  </w:num>
  <w:num w:numId="32" w16cid:durableId="1062366234">
    <w:abstractNumId w:val="9"/>
  </w:num>
  <w:num w:numId="33" w16cid:durableId="142814489">
    <w:abstractNumId w:val="27"/>
  </w:num>
  <w:num w:numId="34" w16cid:durableId="615478867">
    <w:abstractNumId w:val="20"/>
  </w:num>
  <w:num w:numId="35" w16cid:durableId="1190488590">
    <w:abstractNumId w:val="11"/>
  </w:num>
  <w:num w:numId="36" w16cid:durableId="705444841">
    <w:abstractNumId w:val="32"/>
  </w:num>
  <w:num w:numId="37" w16cid:durableId="1327322495">
    <w:abstractNumId w:val="4"/>
  </w:num>
  <w:num w:numId="38" w16cid:durableId="1630742850">
    <w:abstractNumId w:val="10"/>
  </w:num>
  <w:num w:numId="39" w16cid:durableId="7066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1F"/>
    <w:rsid w:val="001B770D"/>
    <w:rsid w:val="00212428"/>
    <w:rsid w:val="0028355F"/>
    <w:rsid w:val="0051117F"/>
    <w:rsid w:val="006D5F1F"/>
    <w:rsid w:val="00D1555A"/>
    <w:rsid w:val="00ED71C3"/>
    <w:rsid w:val="00F5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979E2"/>
  <w15:chartTrackingRefBased/>
  <w15:docId w15:val="{F9187B74-F402-44C8-9C1A-D91F0725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5F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5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F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F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5F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5F1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5F1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5F1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5F1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5F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D5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D5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5F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5F1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D5F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5F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5F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5F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5F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5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5F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5F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5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5F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5F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5F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5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5F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5F1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8355F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8355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8355F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835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6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5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9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6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9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6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6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1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8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9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7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Chang</dc:creator>
  <cp:keywords/>
  <dc:description/>
  <cp:lastModifiedBy>Tian Chang</cp:lastModifiedBy>
  <cp:revision>4</cp:revision>
  <dcterms:created xsi:type="dcterms:W3CDTF">2025-02-15T15:19:00Z</dcterms:created>
  <dcterms:modified xsi:type="dcterms:W3CDTF">2025-02-15T16:37:00Z</dcterms:modified>
</cp:coreProperties>
</file>